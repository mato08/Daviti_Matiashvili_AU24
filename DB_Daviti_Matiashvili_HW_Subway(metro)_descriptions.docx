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57383" w14:textId="77777777" w:rsidR="0063233B" w:rsidRDefault="0063233B" w:rsidP="0063233B">
      <w:pPr>
        <w:pStyle w:val="BodyText"/>
      </w:pPr>
    </w:p>
    <w:p w14:paraId="5CDD493F" w14:textId="77777777" w:rsidR="0063233B" w:rsidRDefault="0063233B" w:rsidP="0063233B">
      <w:pPr>
        <w:pStyle w:val="BodyText"/>
      </w:pPr>
    </w:p>
    <w:p w14:paraId="304FDBDE" w14:textId="77777777" w:rsidR="0063233B" w:rsidRDefault="0063233B" w:rsidP="0063233B">
      <w:pPr>
        <w:pStyle w:val="BodyText"/>
      </w:pPr>
      <w:r>
        <w:rPr>
          <w:noProof/>
          <w:color w:val="2B579A"/>
          <w:shd w:val="clear" w:color="auto" w:fill="E6E6E6"/>
        </w:rPr>
        <w:drawing>
          <wp:anchor distT="0" distB="0" distL="114300" distR="114300" simplePos="0" relativeHeight="251659264" behindDoc="0" locked="0" layoutInCell="1" allowOverlap="1" wp14:anchorId="64D64AE6" wp14:editId="0C043E43">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02B28F4C" w14:textId="77777777" w:rsidR="0063233B" w:rsidRDefault="0063233B" w:rsidP="0063233B">
      <w:pPr>
        <w:pStyle w:val="BodyText"/>
      </w:pPr>
    </w:p>
    <w:p w14:paraId="172FFA34" w14:textId="77777777" w:rsidR="0063233B" w:rsidRDefault="0063233B" w:rsidP="0063233B">
      <w:pPr>
        <w:pStyle w:val="BodyText"/>
      </w:pPr>
    </w:p>
    <w:p w14:paraId="269E5B16" w14:textId="77777777" w:rsidR="0063233B" w:rsidRDefault="0063233B" w:rsidP="0063233B">
      <w:pPr>
        <w:pStyle w:val="BodyText"/>
      </w:pPr>
    </w:p>
    <w:p w14:paraId="24191C55" w14:textId="77777777" w:rsidR="0063233B" w:rsidRDefault="0063233B" w:rsidP="0063233B">
      <w:pPr>
        <w:pStyle w:val="BodyText"/>
      </w:pPr>
    </w:p>
    <w:p w14:paraId="7260AB56" w14:textId="77777777" w:rsidR="0063233B" w:rsidRDefault="0063233B" w:rsidP="0063233B">
      <w:pPr>
        <w:pStyle w:val="BodyText"/>
      </w:pPr>
    </w:p>
    <w:p w14:paraId="019A06DF" w14:textId="77777777" w:rsidR="0063233B" w:rsidRDefault="0063233B" w:rsidP="0063233B">
      <w:pPr>
        <w:pStyle w:val="BodyText"/>
      </w:pPr>
    </w:p>
    <w:p w14:paraId="0D06399C" w14:textId="77777777" w:rsidR="0063233B" w:rsidRDefault="0063233B" w:rsidP="0063233B">
      <w:pPr>
        <w:pStyle w:val="BodyText"/>
      </w:pPr>
    </w:p>
    <w:tbl>
      <w:tblPr>
        <w:tblW w:w="0" w:type="auto"/>
        <w:tblLook w:val="01E0" w:firstRow="1" w:lastRow="1" w:firstColumn="1" w:lastColumn="1" w:noHBand="0" w:noVBand="0"/>
      </w:tblPr>
      <w:tblGrid>
        <w:gridCol w:w="9357"/>
      </w:tblGrid>
      <w:tr w:rsidR="0063233B" w:rsidRPr="00114D08" w14:paraId="6A44F8E9" w14:textId="77777777" w:rsidTr="00DA5B2E">
        <w:trPr>
          <w:trHeight w:val="1583"/>
        </w:trPr>
        <w:tc>
          <w:tcPr>
            <w:tcW w:w="9359" w:type="dxa"/>
          </w:tcPr>
          <w:p w14:paraId="42DCC9AC" w14:textId="77777777" w:rsidR="0063233B" w:rsidRPr="007F4104" w:rsidRDefault="0063233B" w:rsidP="00DA5B2E">
            <w:pPr>
              <w:pStyle w:val="CommentSubject"/>
            </w:pPr>
            <w:r>
              <w:t>Business Template</w:t>
            </w:r>
          </w:p>
          <w:p w14:paraId="2B31B313" w14:textId="77777777" w:rsidR="0063233B" w:rsidRPr="00D04DA9" w:rsidRDefault="0063233B" w:rsidP="00DA5B2E">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2CAFAB22" w14:textId="77777777" w:rsidR="0063233B" w:rsidRPr="00D04DA9" w:rsidRDefault="0063233B" w:rsidP="00DA5B2E">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Pr>
                <w:color w:val="2B579A"/>
                <w:shd w:val="clear" w:color="auto" w:fill="E6E6E6"/>
              </w:rPr>
              <w:fldChar w:fldCharType="end"/>
            </w:r>
          </w:p>
        </w:tc>
      </w:tr>
      <w:tr w:rsidR="0063233B" w:rsidRPr="00114D08" w14:paraId="7B3134C5" w14:textId="77777777" w:rsidTr="00DA5B2E">
        <w:tc>
          <w:tcPr>
            <w:tcW w:w="9359" w:type="dxa"/>
          </w:tcPr>
          <w:p w14:paraId="730E005F" w14:textId="77777777" w:rsidR="0063233B" w:rsidRPr="00426215" w:rsidRDefault="0063233B" w:rsidP="00DA5B2E">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29C257F0" w14:textId="77777777" w:rsidR="0063233B" w:rsidRDefault="0063233B" w:rsidP="0063233B">
      <w:pPr>
        <w:pStyle w:val="BodyText"/>
      </w:pPr>
    </w:p>
    <w:p w14:paraId="1FB45B18" w14:textId="77777777" w:rsidR="0063233B" w:rsidRDefault="0063233B" w:rsidP="0063233B">
      <w:pPr>
        <w:widowControl/>
        <w:spacing w:line="240" w:lineRule="auto"/>
        <w:rPr>
          <w:rFonts w:ascii="Trebuchet MS" w:hAnsi="Trebuchet MS"/>
          <w:color w:val="464547"/>
        </w:rPr>
      </w:pPr>
      <w:r>
        <w:br w:type="page"/>
      </w:r>
    </w:p>
    <w:p w14:paraId="65177771" w14:textId="77777777" w:rsidR="0063233B" w:rsidRDefault="0063233B" w:rsidP="0063233B">
      <w:pPr>
        <w:pStyle w:val="BodyText"/>
      </w:pPr>
    </w:p>
    <w:p w14:paraId="504E0E14" w14:textId="77777777" w:rsidR="0063233B" w:rsidRPr="00713C48" w:rsidRDefault="0063233B" w:rsidP="0063233B">
      <w:pPr>
        <w:pStyle w:val="TOCHeading"/>
      </w:pPr>
      <w:bookmarkStart w:id="0" w:name="_Toc456598587"/>
      <w:bookmarkStart w:id="1" w:name="_Toc456600918"/>
      <w:bookmarkStart w:id="2" w:name="_Toc2484421"/>
      <w:bookmarkStart w:id="3" w:name="_Toc4475558"/>
      <w:r w:rsidRPr="00713C48">
        <w:t>Contents</w:t>
      </w:r>
    </w:p>
    <w:p w14:paraId="5D7F01E9" w14:textId="77777777" w:rsidR="0063233B" w:rsidRDefault="0063233B" w:rsidP="0063233B">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Pr="00CF14D8">
          <w:rPr>
            <w:rStyle w:val="Hyperlink"/>
            <w:rFonts w:eastAsia="MS Gothic"/>
            <w:noProof/>
          </w:rPr>
          <w:t>1</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Business Description</w:t>
        </w:r>
        <w:r>
          <w:rPr>
            <w:noProof/>
            <w:webHidden/>
          </w:rPr>
          <w:tab/>
        </w:r>
        <w:r>
          <w:rPr>
            <w:webHidden/>
            <w:color w:val="2B579A"/>
            <w:shd w:val="clear" w:color="auto" w:fill="E6E6E6"/>
          </w:rPr>
          <w:fldChar w:fldCharType="begin"/>
        </w:r>
        <w:r>
          <w:rPr>
            <w:noProof/>
            <w:webHidden/>
          </w:rPr>
          <w:instrText xml:space="preserve"> PAGEREF _Toc62212630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C793004"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Pr="00CF14D8">
          <w:rPr>
            <w:rStyle w:val="Hyperlink"/>
            <w:rFonts w:eastAsia="MS Gothic"/>
            <w:noProof/>
          </w:rPr>
          <w:t>1.1</w:t>
        </w:r>
        <w:r>
          <w:rPr>
            <w:rFonts w:asciiTheme="minorHAnsi" w:eastAsiaTheme="minorEastAsia" w:hAnsiTheme="minorHAnsi" w:cstheme="minorBidi"/>
            <w:noProof/>
            <w:sz w:val="22"/>
            <w:szCs w:val="22"/>
          </w:rPr>
          <w:tab/>
        </w:r>
        <w:r w:rsidRPr="00CF14D8">
          <w:rPr>
            <w:rStyle w:val="Hyperlink"/>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0340AA2"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Pr="00CF14D8">
          <w:rPr>
            <w:rStyle w:val="Hyperlink"/>
            <w:rFonts w:eastAsia="MS Gothic"/>
            <w:noProof/>
          </w:rPr>
          <w:t>1.2</w:t>
        </w:r>
        <w:r>
          <w:rPr>
            <w:rFonts w:asciiTheme="minorHAnsi" w:eastAsiaTheme="minorEastAsia" w:hAnsiTheme="minorHAnsi" w:cstheme="minorBidi"/>
            <w:noProof/>
            <w:sz w:val="22"/>
            <w:szCs w:val="22"/>
          </w:rPr>
          <w:tab/>
        </w:r>
        <w:r w:rsidRPr="00CF14D8">
          <w:rPr>
            <w:rStyle w:val="Hyperlink"/>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788A20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Pr="00CF14D8">
          <w:rPr>
            <w:rStyle w:val="Hyperlink"/>
            <w:rFonts w:eastAsia="MS Gothic"/>
            <w:noProof/>
          </w:rPr>
          <w:t>1.3</w:t>
        </w:r>
        <w:r>
          <w:rPr>
            <w:rFonts w:asciiTheme="minorHAnsi" w:eastAsiaTheme="minorEastAsia" w:hAnsiTheme="minorHAnsi" w:cstheme="minorBidi"/>
            <w:noProof/>
            <w:sz w:val="22"/>
            <w:szCs w:val="22"/>
          </w:rPr>
          <w:tab/>
        </w:r>
        <w:r>
          <w:rPr>
            <w:rStyle w:val="Hyperlink"/>
            <w:rFonts w:eastAsia="MS Gothic"/>
            <w:noProof/>
          </w:rPr>
          <w:t>The b</w:t>
        </w:r>
        <w:r w:rsidRPr="00CF14D8">
          <w:rPr>
            <w:rStyle w:val="Hyperlink"/>
            <w:rFonts w:eastAsia="MS Gothic"/>
            <w:noProof/>
          </w:rPr>
          <w:t xml:space="preserve">enefits </w:t>
        </w:r>
        <w:r>
          <w:rPr>
            <w:rStyle w:val="Hyperlink"/>
            <w:rFonts w:eastAsia="MS Gothic"/>
            <w:noProof/>
          </w:rPr>
          <w:t>of</w:t>
        </w:r>
        <w:r w:rsidRPr="00CF14D8">
          <w:rPr>
            <w:rStyle w:val="Hyperlink"/>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FBC8A5B" w14:textId="77777777" w:rsidR="0063233B" w:rsidRDefault="0063233B" w:rsidP="0063233B">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Pr="00CF14D8">
          <w:rPr>
            <w:rStyle w:val="Hyperlink"/>
            <w:rFonts w:eastAsia="MS Gothic"/>
            <w:noProof/>
          </w:rPr>
          <w:t>2</w:t>
        </w:r>
        <w:r>
          <w:rPr>
            <w:rFonts w:asciiTheme="minorHAnsi" w:eastAsiaTheme="minorEastAsia" w:hAnsiTheme="minorHAnsi" w:cstheme="minorBidi"/>
            <w:bCs w:val="0"/>
            <w:caps w:val="0"/>
            <w:noProof/>
            <w:color w:val="auto"/>
            <w:sz w:val="22"/>
            <w:szCs w:val="22"/>
          </w:rPr>
          <w:tab/>
        </w:r>
        <w:r w:rsidRPr="00CF14D8">
          <w:rPr>
            <w:rStyle w:val="Hyperlink"/>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F14CCE6"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5C059FE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5ED3F645" w14:textId="77777777" w:rsidR="0063233B" w:rsidRDefault="0063233B" w:rsidP="0063233B">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49BAC5B" w14:textId="77777777" w:rsidR="0063233B" w:rsidRPr="00114D08" w:rsidRDefault="0063233B" w:rsidP="0063233B">
      <w:pPr>
        <w:pStyle w:val="TOC1"/>
        <w:tabs>
          <w:tab w:val="left" w:pos="400"/>
          <w:tab w:val="right" w:leader="dot" w:pos="9347"/>
        </w:tabs>
        <w:rPr>
          <w:noProof/>
        </w:rPr>
      </w:pPr>
      <w:r>
        <w:rPr>
          <w:color w:val="2B579A"/>
          <w:shd w:val="clear" w:color="auto" w:fill="E6E6E6"/>
        </w:rPr>
        <w:fldChar w:fldCharType="end"/>
      </w:r>
    </w:p>
    <w:p w14:paraId="632FD920" w14:textId="77777777" w:rsidR="0063233B" w:rsidRPr="00114D08" w:rsidRDefault="0063233B" w:rsidP="0063233B">
      <w:pPr>
        <w:pStyle w:val="BodyText"/>
      </w:pPr>
    </w:p>
    <w:p w14:paraId="3DA99810" w14:textId="77777777" w:rsidR="0063233B" w:rsidRPr="0077468E" w:rsidRDefault="0063233B" w:rsidP="0063233B">
      <w:pPr>
        <w:pStyle w:val="Heading1"/>
        <w:numPr>
          <w:ilvl w:val="0"/>
          <w:numId w:val="0"/>
        </w:numPr>
        <w:rPr>
          <w:sz w:val="24"/>
        </w:rPr>
      </w:pPr>
      <w:bookmarkStart w:id="4" w:name="_Section_1"/>
      <w:bookmarkEnd w:id="4"/>
      <w:r w:rsidRPr="008E2573">
        <w:br w:type="page"/>
      </w:r>
      <w:bookmarkEnd w:id="0"/>
      <w:bookmarkEnd w:id="1"/>
      <w:bookmarkEnd w:id="2"/>
      <w:bookmarkEnd w:id="3"/>
    </w:p>
    <w:p w14:paraId="2E3B65D2" w14:textId="77777777" w:rsidR="0063233B" w:rsidRDefault="0063233B" w:rsidP="0063233B">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37BDF21F" w14:textId="77777777" w:rsidR="0063233B" w:rsidRDefault="0063233B" w:rsidP="0063233B">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0CFE5805" w14:textId="11A323DA" w:rsidR="0063233B" w:rsidRPr="00C9076D" w:rsidRDefault="00C9076D" w:rsidP="0063233B">
      <w:pPr>
        <w:pStyle w:val="BodyText"/>
        <w:rPr>
          <w:sz w:val="24"/>
          <w:szCs w:val="24"/>
        </w:rPr>
      </w:pPr>
      <w:r w:rsidRPr="00C9076D">
        <w:rPr>
          <w:sz w:val="24"/>
          <w:szCs w:val="24"/>
        </w:rPr>
        <w:t>The management of the subway metro system which transports millions of passengers every day is a difficult task that if performed to the best of a person’s ability may make a task that appears gargantuan turn into a goose neck experience. However, managing such complexing duties, without the assistance of central networks, is difficult as they require separate or manual logs. Consequently, maintenance schemes take longer to address than necessary, ticket rates are rather unstandardized and the entire process becomes inefficient.</w:t>
      </w:r>
    </w:p>
    <w:p w14:paraId="1483799B" w14:textId="77777777" w:rsidR="0063233B" w:rsidRPr="00C403FF" w:rsidRDefault="0063233B" w:rsidP="0063233B">
      <w:pPr>
        <w:pStyle w:val="Heading2"/>
        <w:keepNext w:val="0"/>
        <w:ind w:left="851" w:hanging="851"/>
      </w:pPr>
      <w:bookmarkStart w:id="11" w:name="_Toc412572571"/>
      <w:bookmarkStart w:id="12" w:name="_Toc509167635"/>
      <w:bookmarkStart w:id="13" w:name="_Toc62212632"/>
      <w:r>
        <w:t>P</w:t>
      </w:r>
      <w:r w:rsidRPr="00473DF1">
        <w:t>roblems</w:t>
      </w:r>
      <w:r>
        <w:t>.</w:t>
      </w:r>
      <w:r w:rsidRPr="00473DF1">
        <w:t xml:space="preserve"> </w:t>
      </w:r>
      <w:bookmarkStart w:id="14" w:name="_Toc462595274"/>
      <w:bookmarkEnd w:id="11"/>
      <w:bookmarkEnd w:id="12"/>
      <w:r w:rsidRPr="00C403FF">
        <w:t>Current Situation</w:t>
      </w:r>
      <w:bookmarkEnd w:id="13"/>
      <w:bookmarkEnd w:id="14"/>
    </w:p>
    <w:p w14:paraId="775D1CDB"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Maintenance Issues Analytical Problems: Maintenance and repair details about the train, tracks, tunnels, and the station related and additional upkeep are not centralized and hence become hard to maintain.</w:t>
      </w:r>
    </w:p>
    <w:p w14:paraId="4A28F226"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 xml:space="preserve">Problems Related </w:t>
      </w:r>
      <w:proofErr w:type="gramStart"/>
      <w:r>
        <w:rPr>
          <w:rFonts w:ascii="Arial" w:hAnsi="Arial" w:cs="Arial"/>
          <w:color w:val="273B68"/>
          <w:sz w:val="27"/>
          <w:szCs w:val="27"/>
        </w:rPr>
        <w:t>To</w:t>
      </w:r>
      <w:proofErr w:type="gramEnd"/>
      <w:r>
        <w:rPr>
          <w:rFonts w:ascii="Arial" w:hAnsi="Arial" w:cs="Arial"/>
          <w:color w:val="273B68"/>
          <w:sz w:val="27"/>
          <w:szCs w:val="27"/>
        </w:rPr>
        <w:t xml:space="preserve"> Pricing And Ticketing: In regards to ticket pricing, discounts and prices appear to be set apart, which doesn’t allow room for flexibility and revenue loss.</w:t>
      </w:r>
    </w:p>
    <w:p w14:paraId="1FDE678F"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Decision-Making Difficulties: The presence of scatter plots makes the creation of quick and informed decisions relating to maintenance and security rather complex.</w:t>
      </w:r>
    </w:p>
    <w:p w14:paraId="3237A4ED"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Exacerbated Safety Circumstances: The lack of integrated documents increases the risk of neglecting any essential maintenance which causes security problems.</w:t>
      </w:r>
    </w:p>
    <w:p w14:paraId="12DCF538" w14:textId="77777777" w:rsidR="0063233B" w:rsidRPr="00E82570" w:rsidRDefault="0063233B" w:rsidP="0063233B">
      <w:pPr>
        <w:pStyle w:val="BodyText"/>
      </w:pPr>
    </w:p>
    <w:p w14:paraId="41B82AE1" w14:textId="77777777" w:rsidR="0063233B" w:rsidRDefault="0063233B" w:rsidP="0063233B">
      <w:pPr>
        <w:pStyle w:val="Heading2"/>
        <w:keepNext w:val="0"/>
        <w:ind w:left="851" w:hanging="851"/>
      </w:pPr>
      <w:bookmarkStart w:id="15" w:name="_Toc412572572"/>
      <w:bookmarkStart w:id="16" w:name="_Toc509167636"/>
      <w:bookmarkStart w:id="17" w:name="_Toc62212633"/>
      <w:r>
        <w:t xml:space="preserve">the Benefits of implementing a </w:t>
      </w:r>
      <w:bookmarkEnd w:id="15"/>
      <w:bookmarkEnd w:id="16"/>
      <w:r>
        <w:t>database. Project Vision</w:t>
      </w:r>
      <w:bookmarkEnd w:id="17"/>
    </w:p>
    <w:p w14:paraId="045EF097"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Organized Approach: The integrating of all database ensures that all the information is accessed in a reliable and timely manner to manage repairs, schedules and ticketing.</w:t>
      </w:r>
    </w:p>
    <w:p w14:paraId="49407FFC"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Segmentation Planning: Maintenance schedules and repairs are well managed and recorded, helping to reduce downtime and increasing safety.</w:t>
      </w:r>
    </w:p>
    <w:p w14:paraId="4A7ACA0D" w14:textId="77777777" w:rsidR="00C9076D" w:rsidRDefault="00C9076D" w:rsidP="00C9076D">
      <w:pPr>
        <w:pStyle w:val="NormalWeb"/>
        <w:shd w:val="clear" w:color="auto" w:fill="FFFFFF"/>
        <w:spacing w:before="0" w:beforeAutospacing="0" w:after="240" w:afterAutospacing="0"/>
        <w:textAlignment w:val="baseline"/>
        <w:rPr>
          <w:rFonts w:ascii="Arial" w:hAnsi="Arial" w:cs="Arial"/>
          <w:color w:val="273B68"/>
          <w:sz w:val="27"/>
          <w:szCs w:val="27"/>
        </w:rPr>
      </w:pPr>
      <w:r>
        <w:rPr>
          <w:rFonts w:ascii="Arial" w:hAnsi="Arial" w:cs="Arial"/>
          <w:color w:val="273B68"/>
          <w:sz w:val="27"/>
          <w:szCs w:val="27"/>
        </w:rPr>
        <w:t>The Improvement of Rev Nevertheless, the idea permits considerable flexibility for the pricing, discounts, and advertising of tickets, increasing re.</w:t>
      </w:r>
    </w:p>
    <w:p w14:paraId="5151C2CB" w14:textId="77777777" w:rsidR="0063233B" w:rsidRPr="006F645E" w:rsidRDefault="0063233B" w:rsidP="0063233B">
      <w:pPr>
        <w:pStyle w:val="BodyText"/>
      </w:pPr>
    </w:p>
    <w:p w14:paraId="48AAC368" w14:textId="77777777" w:rsidR="0063233B" w:rsidRDefault="0063233B" w:rsidP="0063233B">
      <w:pPr>
        <w:pStyle w:val="Heading1"/>
        <w:ind w:left="431" w:hanging="431"/>
      </w:pPr>
      <w:bookmarkStart w:id="18" w:name="_Toc62212634"/>
      <w:bookmarkStart w:id="19" w:name="_Hlk314571188"/>
      <w:r>
        <w:t>Model description</w:t>
      </w:r>
      <w:bookmarkEnd w:id="18"/>
    </w:p>
    <w:p w14:paraId="5A174891" w14:textId="77777777" w:rsidR="0063233B" w:rsidRDefault="0063233B" w:rsidP="0063233B">
      <w:pPr>
        <w:pStyle w:val="Heading2"/>
        <w:keepNext w:val="0"/>
        <w:ind w:left="851" w:hanging="851"/>
      </w:pPr>
      <w:bookmarkStart w:id="20" w:name="_Toc462595272"/>
      <w:bookmarkStart w:id="21" w:name="_Toc62212635"/>
      <w:r w:rsidRPr="008D63DF">
        <w:t>Definitions &amp; Acronyms</w:t>
      </w:r>
      <w:bookmarkEnd w:id="20"/>
      <w:bookmarkEnd w:id="21"/>
    </w:p>
    <w:p w14:paraId="4A47D012" w14:textId="77777777" w:rsidR="0063233B" w:rsidRPr="006F645E" w:rsidRDefault="0063233B" w:rsidP="0063233B">
      <w:pPr>
        <w:pStyle w:val="BodyText"/>
      </w:pPr>
    </w:p>
    <w:p w14:paraId="400623DF" w14:textId="77777777" w:rsidR="0063233B" w:rsidRDefault="0063233B" w:rsidP="0063233B">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469AF9FA" w14:textId="77777777" w:rsidR="0063233B" w:rsidRDefault="0063233B" w:rsidP="0063233B">
      <w:pPr>
        <w:pStyle w:val="BodyText"/>
      </w:pPr>
    </w:p>
    <w:p w14:paraId="60230621" w14:textId="5EBA0CDF" w:rsidR="00415D85" w:rsidRDefault="00415D85" w:rsidP="0063233B">
      <w:pPr>
        <w:pStyle w:val="BodyText"/>
      </w:pPr>
      <w:r>
        <w:rPr>
          <w:noProof/>
          <w14:ligatures w14:val="standardContextual"/>
        </w:rPr>
        <w:drawing>
          <wp:inline distT="0" distB="0" distL="0" distR="0" wp14:anchorId="228CA44D" wp14:editId="130209A7">
            <wp:extent cx="5941695" cy="3132455"/>
            <wp:effectExtent l="0" t="0" r="1905" b="0"/>
            <wp:docPr id="326888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88834" name="Picture 326888834"/>
                    <pic:cNvPicPr/>
                  </pic:nvPicPr>
                  <pic:blipFill>
                    <a:blip r:embed="rId8">
                      <a:extLst>
                        <a:ext uri="{28A0092B-C50C-407E-A947-70E740481C1C}">
                          <a14:useLocalDpi xmlns:a14="http://schemas.microsoft.com/office/drawing/2010/main" val="0"/>
                        </a:ext>
                      </a:extLst>
                    </a:blip>
                    <a:stretch>
                      <a:fillRect/>
                    </a:stretch>
                  </pic:blipFill>
                  <pic:spPr>
                    <a:xfrm>
                      <a:off x="0" y="0"/>
                      <a:ext cx="5941695" cy="3132455"/>
                    </a:xfrm>
                    <a:prstGeom prst="rect">
                      <a:avLst/>
                    </a:prstGeom>
                  </pic:spPr>
                </pic:pic>
              </a:graphicData>
            </a:graphic>
          </wp:inline>
        </w:drawing>
      </w:r>
    </w:p>
    <w:p w14:paraId="4274CF1A" w14:textId="77777777" w:rsidR="0063233B" w:rsidRDefault="0063233B" w:rsidP="0063233B">
      <w:pPr>
        <w:pStyle w:val="Heading2"/>
        <w:keepNext w:val="0"/>
        <w:ind w:left="851" w:hanging="851"/>
      </w:pPr>
      <w:bookmarkStart w:id="25" w:name="_Toc62212637"/>
      <w:r>
        <w:t>Objects</w:t>
      </w:r>
      <w:bookmarkEnd w:id="25"/>
    </w:p>
    <w:p w14:paraId="1639E5C6" w14:textId="77777777" w:rsidR="0063233B" w:rsidRDefault="0063233B" w:rsidP="0063233B">
      <w:pPr>
        <w:pStyle w:val="BodyText"/>
      </w:pPr>
    </w:p>
    <w:p w14:paraId="4630A1CA" w14:textId="77777777" w:rsidR="0063233B" w:rsidRDefault="0063233B" w:rsidP="0063233B">
      <w:pPr>
        <w:pStyle w:val="BodyText"/>
      </w:pPr>
    </w:p>
    <w:p w14:paraId="52BB9973" w14:textId="77777777" w:rsidR="0063233B" w:rsidRDefault="0063233B" w:rsidP="0063233B">
      <w:pPr>
        <w:pStyle w:val="BodyText"/>
      </w:pPr>
    </w:p>
    <w:p w14:paraId="01FAAD2B" w14:textId="77777777" w:rsidR="0063233B" w:rsidRDefault="0063233B" w:rsidP="0063233B">
      <w:pPr>
        <w:pStyle w:val="BodyText"/>
      </w:pPr>
    </w:p>
    <w:p w14:paraId="08D1FCAD" w14:textId="77777777" w:rsidR="0063233B" w:rsidRDefault="0063233B" w:rsidP="0063233B">
      <w:pPr>
        <w:pStyle w:val="BodyText"/>
      </w:pPr>
    </w:p>
    <w:p w14:paraId="7AD73936" w14:textId="77777777" w:rsidR="0063233B" w:rsidRDefault="0063233B" w:rsidP="0063233B">
      <w:pPr>
        <w:pStyle w:val="BodyText"/>
      </w:pPr>
    </w:p>
    <w:p w14:paraId="2DBABE93" w14:textId="77777777" w:rsidR="0063233B" w:rsidRDefault="0063233B" w:rsidP="0063233B">
      <w:pPr>
        <w:pStyle w:val="BodyText"/>
      </w:pPr>
      <w:r>
        <w:t>Table Description</w:t>
      </w:r>
    </w:p>
    <w:p w14:paraId="702DE298" w14:textId="77777777" w:rsidR="0063233B" w:rsidRDefault="0063233B" w:rsidP="0063233B">
      <w:pPr>
        <w:pStyle w:val="BodyText"/>
      </w:pPr>
    </w:p>
    <w:p w14:paraId="2B5ACF37" w14:textId="77777777" w:rsidR="0063233B" w:rsidRDefault="0063233B" w:rsidP="0063233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3233B" w14:paraId="286073BA" w14:textId="77777777" w:rsidTr="00DA5B2E">
        <w:trPr>
          <w:trHeight w:val="292"/>
        </w:trPr>
        <w:tc>
          <w:tcPr>
            <w:tcW w:w="2302" w:type="dxa"/>
            <w:shd w:val="clear" w:color="auto" w:fill="76CDD8"/>
          </w:tcPr>
          <w:p w14:paraId="55CC3D55"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1759C33E"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A3E16F"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F0C5D34" w14:textId="77777777" w:rsidR="0063233B" w:rsidRPr="00BE17E0" w:rsidRDefault="0063233B" w:rsidP="00DA5B2E">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63233B" w14:paraId="7308BBDC" w14:textId="77777777" w:rsidTr="00DA5B2E">
        <w:trPr>
          <w:trHeight w:val="432"/>
        </w:trPr>
        <w:tc>
          <w:tcPr>
            <w:tcW w:w="2302" w:type="dxa"/>
            <w:vMerge w:val="restart"/>
          </w:tcPr>
          <w:p w14:paraId="17446643" w14:textId="77777777" w:rsidR="0063233B" w:rsidRDefault="0063233B" w:rsidP="00DA5B2E">
            <w:pPr>
              <w:pStyle w:val="BodyText"/>
            </w:pPr>
          </w:p>
          <w:p w14:paraId="3613DAF4" w14:textId="77777777" w:rsidR="0063233B" w:rsidRDefault="0063233B" w:rsidP="00DA5B2E">
            <w:pPr>
              <w:pStyle w:val="BodyText"/>
            </w:pPr>
            <w:r>
              <w:t xml:space="preserve"> Station</w:t>
            </w:r>
          </w:p>
        </w:tc>
        <w:tc>
          <w:tcPr>
            <w:tcW w:w="2302" w:type="dxa"/>
          </w:tcPr>
          <w:p w14:paraId="32C3887A" w14:textId="77777777" w:rsidR="0063233B" w:rsidRDefault="0063233B" w:rsidP="00DA5B2E">
            <w:pPr>
              <w:pStyle w:val="BodyText"/>
            </w:pPr>
            <w:proofErr w:type="spellStart"/>
            <w:r>
              <w:t>StationID</w:t>
            </w:r>
            <w:proofErr w:type="spellEnd"/>
          </w:p>
        </w:tc>
        <w:tc>
          <w:tcPr>
            <w:tcW w:w="2302" w:type="dxa"/>
          </w:tcPr>
          <w:p w14:paraId="12576EE3" w14:textId="77777777" w:rsidR="0063233B" w:rsidRDefault="0063233B" w:rsidP="00DA5B2E">
            <w:pPr>
              <w:pStyle w:val="BodyText"/>
            </w:pPr>
            <w:r>
              <w:t xml:space="preserve"> PK</w:t>
            </w:r>
          </w:p>
        </w:tc>
        <w:tc>
          <w:tcPr>
            <w:tcW w:w="2302" w:type="dxa"/>
          </w:tcPr>
          <w:p w14:paraId="3F45C7A4" w14:textId="77777777" w:rsidR="0063233B" w:rsidRDefault="0063233B" w:rsidP="00DA5B2E">
            <w:pPr>
              <w:pStyle w:val="BodyText"/>
            </w:pPr>
            <w:r>
              <w:t>Int</w:t>
            </w:r>
          </w:p>
        </w:tc>
      </w:tr>
      <w:tr w:rsidR="0063233B" w14:paraId="49F749C3" w14:textId="77777777" w:rsidTr="00DA5B2E">
        <w:trPr>
          <w:trHeight w:val="413"/>
        </w:trPr>
        <w:tc>
          <w:tcPr>
            <w:tcW w:w="2302" w:type="dxa"/>
            <w:vMerge/>
          </w:tcPr>
          <w:p w14:paraId="311BEC98" w14:textId="77777777" w:rsidR="0063233B" w:rsidRDefault="0063233B" w:rsidP="00DA5B2E">
            <w:pPr>
              <w:pStyle w:val="BodyText"/>
            </w:pPr>
          </w:p>
        </w:tc>
        <w:tc>
          <w:tcPr>
            <w:tcW w:w="2302" w:type="dxa"/>
          </w:tcPr>
          <w:p w14:paraId="17505EDC" w14:textId="77777777" w:rsidR="0063233B" w:rsidRDefault="0063233B" w:rsidP="00DA5B2E">
            <w:pPr>
              <w:pStyle w:val="BodyText"/>
            </w:pPr>
            <w:r>
              <w:t>Location</w:t>
            </w:r>
          </w:p>
        </w:tc>
        <w:tc>
          <w:tcPr>
            <w:tcW w:w="2302" w:type="dxa"/>
          </w:tcPr>
          <w:p w14:paraId="0153D705" w14:textId="77777777" w:rsidR="0063233B" w:rsidRDefault="0063233B" w:rsidP="00DA5B2E">
            <w:pPr>
              <w:pStyle w:val="BodyText"/>
            </w:pPr>
          </w:p>
        </w:tc>
        <w:tc>
          <w:tcPr>
            <w:tcW w:w="2302" w:type="dxa"/>
          </w:tcPr>
          <w:p w14:paraId="086C9E08" w14:textId="77777777" w:rsidR="0063233B" w:rsidRDefault="0063233B" w:rsidP="00DA5B2E">
            <w:pPr>
              <w:pStyle w:val="BodyText"/>
            </w:pPr>
            <w:proofErr w:type="gramStart"/>
            <w:r>
              <w:t>Varchar(</w:t>
            </w:r>
            <w:proofErr w:type="gramEnd"/>
            <w:r>
              <w:t>100)</w:t>
            </w:r>
          </w:p>
        </w:tc>
      </w:tr>
      <w:tr w:rsidR="0063233B" w14:paraId="151DC940" w14:textId="77777777" w:rsidTr="00DA5B2E">
        <w:trPr>
          <w:trHeight w:val="432"/>
        </w:trPr>
        <w:tc>
          <w:tcPr>
            <w:tcW w:w="2302" w:type="dxa"/>
          </w:tcPr>
          <w:p w14:paraId="2ED58D4D" w14:textId="77777777" w:rsidR="0063233B" w:rsidRDefault="0063233B" w:rsidP="00DA5B2E">
            <w:pPr>
              <w:pStyle w:val="BodyText"/>
            </w:pPr>
          </w:p>
        </w:tc>
        <w:tc>
          <w:tcPr>
            <w:tcW w:w="2302" w:type="dxa"/>
          </w:tcPr>
          <w:p w14:paraId="519AA1D5" w14:textId="77777777" w:rsidR="0063233B" w:rsidRDefault="0063233B" w:rsidP="00DA5B2E">
            <w:pPr>
              <w:pStyle w:val="BodyText"/>
            </w:pPr>
            <w:proofErr w:type="spellStart"/>
            <w:r>
              <w:t>RequiredNumberOfTrains</w:t>
            </w:r>
            <w:proofErr w:type="spellEnd"/>
          </w:p>
        </w:tc>
        <w:tc>
          <w:tcPr>
            <w:tcW w:w="2302" w:type="dxa"/>
          </w:tcPr>
          <w:p w14:paraId="343F4092" w14:textId="77777777" w:rsidR="0063233B" w:rsidDel="007B5A54" w:rsidRDefault="0063233B" w:rsidP="00DA5B2E">
            <w:pPr>
              <w:pStyle w:val="BodyText"/>
            </w:pPr>
          </w:p>
        </w:tc>
        <w:tc>
          <w:tcPr>
            <w:tcW w:w="2302" w:type="dxa"/>
          </w:tcPr>
          <w:p w14:paraId="799CF2DC" w14:textId="77777777" w:rsidR="0063233B" w:rsidRDefault="0063233B" w:rsidP="00DA5B2E">
            <w:pPr>
              <w:pStyle w:val="BodyText"/>
            </w:pPr>
            <w:r>
              <w:t xml:space="preserve">Int   </w:t>
            </w:r>
            <w:proofErr w:type="gramStart"/>
            <w:r>
              <w:t>Constraint(</w:t>
            </w:r>
            <w:proofErr w:type="gramEnd"/>
            <w:r>
              <w:t>&gt;=0)</w:t>
            </w:r>
          </w:p>
        </w:tc>
      </w:tr>
      <w:tr w:rsidR="0063233B" w14:paraId="4FD7DF0F" w14:textId="77777777" w:rsidTr="00DA5B2E">
        <w:trPr>
          <w:trHeight w:val="432"/>
        </w:trPr>
        <w:tc>
          <w:tcPr>
            <w:tcW w:w="2302" w:type="dxa"/>
          </w:tcPr>
          <w:p w14:paraId="32BE624F" w14:textId="77777777" w:rsidR="0063233B" w:rsidRDefault="0063233B" w:rsidP="00DA5B2E">
            <w:pPr>
              <w:pStyle w:val="BodyText"/>
            </w:pPr>
          </w:p>
        </w:tc>
        <w:tc>
          <w:tcPr>
            <w:tcW w:w="2302" w:type="dxa"/>
          </w:tcPr>
          <w:p w14:paraId="4CCE442B" w14:textId="77777777" w:rsidR="0063233B" w:rsidRDefault="0063233B" w:rsidP="00DA5B2E">
            <w:pPr>
              <w:pStyle w:val="BodyText"/>
            </w:pPr>
            <w:proofErr w:type="spellStart"/>
            <w:r>
              <w:t>RequiredNumberOfEmployees</w:t>
            </w:r>
            <w:proofErr w:type="spellEnd"/>
          </w:p>
        </w:tc>
        <w:tc>
          <w:tcPr>
            <w:tcW w:w="2302" w:type="dxa"/>
          </w:tcPr>
          <w:p w14:paraId="201A0CCD" w14:textId="77777777" w:rsidR="0063233B" w:rsidDel="007B5A54" w:rsidRDefault="0063233B" w:rsidP="00DA5B2E">
            <w:pPr>
              <w:pStyle w:val="BodyText"/>
            </w:pPr>
          </w:p>
        </w:tc>
        <w:tc>
          <w:tcPr>
            <w:tcW w:w="2302" w:type="dxa"/>
          </w:tcPr>
          <w:p w14:paraId="2269CC85" w14:textId="77777777" w:rsidR="0063233B" w:rsidRDefault="0063233B" w:rsidP="00DA5B2E">
            <w:pPr>
              <w:pStyle w:val="BodyText"/>
            </w:pPr>
            <w:proofErr w:type="gramStart"/>
            <w:r>
              <w:t>Int  Constraint</w:t>
            </w:r>
            <w:proofErr w:type="gramEnd"/>
            <w:r>
              <w:t>(&gt;=0)</w:t>
            </w:r>
          </w:p>
        </w:tc>
      </w:tr>
    </w:tbl>
    <w:p w14:paraId="27952D00" w14:textId="77777777" w:rsidR="0063233B" w:rsidRDefault="0063233B" w:rsidP="0063233B">
      <w:pPr>
        <w:pStyle w:val="BodyText"/>
      </w:pPr>
    </w:p>
    <w:p w14:paraId="20EC17B8" w14:textId="4D59265B" w:rsidR="0063233B" w:rsidRDefault="0063233B" w:rsidP="0063233B">
      <w:pPr>
        <w:pStyle w:val="BodyText"/>
      </w:pPr>
      <w:r>
        <w:lastRenderedPageBreak/>
        <w:t xml:space="preserve">Table station have One-to-Many relationship with table ticket because at one station there can be many tickets bought but you can buy exactly one ticket at one station. Because of that table Ticket needs </w:t>
      </w:r>
      <w:proofErr w:type="spellStart"/>
      <w:r>
        <w:t>StationID</w:t>
      </w:r>
      <w:proofErr w:type="spellEnd"/>
      <w:r>
        <w:t xml:space="preserve">. Also it have One-to-Many relationship with Table employee because at one station there can be many employees but one employee works at one station, because of that Table Employee needs </w:t>
      </w:r>
      <w:proofErr w:type="spellStart"/>
      <w:r>
        <w:t>StationID</w:t>
      </w:r>
      <w:proofErr w:type="spellEnd"/>
      <w:r>
        <w:t xml:space="preserve"> as </w:t>
      </w:r>
      <w:proofErr w:type="gramStart"/>
      <w:r>
        <w:t>FK  and</w:t>
      </w:r>
      <w:proofErr w:type="gramEnd"/>
      <w:r>
        <w:t xml:space="preserve"> I also added it in Employee table. Table station has Many-to-Many relationship with Table Train, because there can be many trains at one station and train can go at many station so because of that I created bridge table and Named </w:t>
      </w:r>
      <w:proofErr w:type="gramStart"/>
      <w:r>
        <w:t xml:space="preserve">it  </w:t>
      </w:r>
      <w:proofErr w:type="spellStart"/>
      <w:r>
        <w:t>TrainStation</w:t>
      </w:r>
      <w:proofErr w:type="spellEnd"/>
      <w:proofErr w:type="gramEnd"/>
      <w:r>
        <w:t xml:space="preserve"> and I will talk about it later. there is One-to-Many relation between table Station and table Repair, </w:t>
      </w:r>
      <w:proofErr w:type="gramStart"/>
      <w:r>
        <w:t>And</w:t>
      </w:r>
      <w:proofErr w:type="gramEnd"/>
      <w:r>
        <w:t xml:space="preserve"> lastly there is again Many-to-Many relationship with table Line. Because one station can be at many lines and line can be at many stations. Because of that I created another bridge </w:t>
      </w:r>
      <w:proofErr w:type="gramStart"/>
      <w:r>
        <w:t>table  and</w:t>
      </w:r>
      <w:proofErr w:type="gramEnd"/>
      <w:r>
        <w:t xml:space="preserve"> added </w:t>
      </w:r>
      <w:proofErr w:type="spellStart"/>
      <w:r>
        <w:t>StationID</w:t>
      </w:r>
      <w:proofErr w:type="spellEnd"/>
      <w:r>
        <w:t xml:space="preserve"> and </w:t>
      </w:r>
      <w:proofErr w:type="spellStart"/>
      <w:r>
        <w:t>LineID</w:t>
      </w:r>
      <w:proofErr w:type="spellEnd"/>
      <w:r>
        <w:t xml:space="preserve"> as composite primary key and also marked them as foreign keys.</w:t>
      </w:r>
    </w:p>
    <w:p w14:paraId="1C56A299" w14:textId="77777777" w:rsidR="0063233B" w:rsidRDefault="0063233B" w:rsidP="0063233B">
      <w:pPr>
        <w:pStyle w:val="BodyText"/>
      </w:pPr>
    </w:p>
    <w:p w14:paraId="42A87643" w14:textId="77777777" w:rsidR="0063233B" w:rsidRDefault="0063233B" w:rsidP="0063233B">
      <w:pPr>
        <w:pStyle w:val="BodyText"/>
      </w:pPr>
    </w:p>
    <w:p w14:paraId="53CDC866" w14:textId="77777777" w:rsidR="0063233B" w:rsidRDefault="0063233B" w:rsidP="0063233B">
      <w:pPr>
        <w:pStyle w:val="BodyText"/>
      </w:pPr>
      <w:r>
        <w:t>Example with data</w:t>
      </w:r>
    </w:p>
    <w:tbl>
      <w:tblPr>
        <w:tblpPr w:leftFromText="180" w:rightFromText="180" w:vertAnchor="text" w:horzAnchor="margin" w:tblpXSpec="center" w:tblpY="257"/>
        <w:tblW w:w="828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72"/>
        <w:gridCol w:w="2072"/>
        <w:gridCol w:w="2072"/>
        <w:gridCol w:w="2072"/>
      </w:tblGrid>
      <w:tr w:rsidR="008C05B3" w14:paraId="7A566B4C" w14:textId="77777777" w:rsidTr="008C05B3">
        <w:trPr>
          <w:trHeight w:val="334"/>
        </w:trPr>
        <w:tc>
          <w:tcPr>
            <w:tcW w:w="2072" w:type="dxa"/>
            <w:shd w:val="clear" w:color="auto" w:fill="76CDD8"/>
          </w:tcPr>
          <w:p w14:paraId="188DC5A7"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2072" w:type="dxa"/>
            <w:shd w:val="clear" w:color="auto" w:fill="76CDD8"/>
          </w:tcPr>
          <w:p w14:paraId="7E8DF753" w14:textId="77777777" w:rsidR="008C05B3" w:rsidRPr="00BE17E0" w:rsidRDefault="008C05B3" w:rsidP="00DA5B2E">
            <w:pPr>
              <w:pStyle w:val="BodyText"/>
              <w:widowControl w:val="0"/>
              <w:spacing w:line="360" w:lineRule="auto"/>
              <w:jc w:val="center"/>
              <w:rPr>
                <w:color w:val="FFFFFF" w:themeColor="background1"/>
                <w:sz w:val="18"/>
                <w:szCs w:val="18"/>
              </w:rPr>
            </w:pPr>
            <w:r>
              <w:rPr>
                <w:color w:val="FFFFFF" w:themeColor="background1"/>
                <w:sz w:val="18"/>
                <w:szCs w:val="18"/>
              </w:rPr>
              <w:t>Location</w:t>
            </w:r>
          </w:p>
        </w:tc>
        <w:tc>
          <w:tcPr>
            <w:tcW w:w="2072" w:type="dxa"/>
            <w:shd w:val="clear" w:color="auto" w:fill="76CDD8"/>
          </w:tcPr>
          <w:p w14:paraId="27562BE2"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NumberOfTrains</w:t>
            </w:r>
            <w:proofErr w:type="spellEnd"/>
          </w:p>
        </w:tc>
        <w:tc>
          <w:tcPr>
            <w:tcW w:w="2072" w:type="dxa"/>
            <w:shd w:val="clear" w:color="auto" w:fill="76CDD8"/>
          </w:tcPr>
          <w:p w14:paraId="2FDE32FA" w14:textId="77777777"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NumberOfEmployees</w:t>
            </w:r>
            <w:proofErr w:type="spellEnd"/>
          </w:p>
        </w:tc>
      </w:tr>
      <w:tr w:rsidR="008C05B3" w14:paraId="3EBE4A9B" w14:textId="77777777" w:rsidTr="008C05B3">
        <w:trPr>
          <w:trHeight w:val="495"/>
        </w:trPr>
        <w:tc>
          <w:tcPr>
            <w:tcW w:w="2072" w:type="dxa"/>
          </w:tcPr>
          <w:p w14:paraId="605F3194" w14:textId="77777777" w:rsidR="008C05B3" w:rsidRDefault="008C05B3" w:rsidP="00DA5B2E">
            <w:pPr>
              <w:pStyle w:val="BodyText"/>
            </w:pPr>
            <w:r>
              <w:t xml:space="preserve"> 1</w:t>
            </w:r>
          </w:p>
        </w:tc>
        <w:tc>
          <w:tcPr>
            <w:tcW w:w="2072" w:type="dxa"/>
          </w:tcPr>
          <w:p w14:paraId="2AE34F35" w14:textId="77777777" w:rsidR="008C05B3" w:rsidRDefault="008C05B3" w:rsidP="00DA5B2E">
            <w:pPr>
              <w:pStyle w:val="BodyText"/>
            </w:pPr>
            <w:r>
              <w:t>New-</w:t>
            </w:r>
            <w:proofErr w:type="spellStart"/>
            <w:r>
              <w:t>york</w:t>
            </w:r>
            <w:proofErr w:type="spellEnd"/>
            <w:r>
              <w:t xml:space="preserve"> </w:t>
            </w:r>
          </w:p>
        </w:tc>
        <w:tc>
          <w:tcPr>
            <w:tcW w:w="2072" w:type="dxa"/>
          </w:tcPr>
          <w:p w14:paraId="6D6264EA" w14:textId="77777777" w:rsidR="008C05B3" w:rsidRDefault="008C05B3" w:rsidP="00DA5B2E">
            <w:pPr>
              <w:pStyle w:val="BodyText"/>
            </w:pPr>
            <w:r>
              <w:t>123</w:t>
            </w:r>
          </w:p>
        </w:tc>
        <w:tc>
          <w:tcPr>
            <w:tcW w:w="2072" w:type="dxa"/>
          </w:tcPr>
          <w:p w14:paraId="72C65BD7" w14:textId="77777777" w:rsidR="008C05B3" w:rsidRDefault="008C05B3" w:rsidP="00DA5B2E">
            <w:pPr>
              <w:pStyle w:val="BodyText"/>
            </w:pPr>
            <w:r>
              <w:t>1234</w:t>
            </w:r>
          </w:p>
        </w:tc>
      </w:tr>
    </w:tbl>
    <w:p w14:paraId="2540EDC2" w14:textId="77777777" w:rsidR="0063233B" w:rsidRDefault="0063233B" w:rsidP="0063233B">
      <w:pPr>
        <w:pStyle w:val="BodyText"/>
      </w:pPr>
    </w:p>
    <w:p w14:paraId="46EDEFF6" w14:textId="77777777" w:rsidR="0063233B" w:rsidRDefault="0063233B" w:rsidP="0063233B">
      <w:pPr>
        <w:pStyle w:val="BodyText"/>
      </w:pPr>
    </w:p>
    <w:p w14:paraId="311B8AF5" w14:textId="77777777" w:rsidR="0063233B" w:rsidRDefault="0063233B" w:rsidP="0063233B">
      <w:pPr>
        <w:pStyle w:val="BodyText"/>
      </w:pPr>
    </w:p>
    <w:p w14:paraId="08AEA3A3" w14:textId="77777777" w:rsidR="0063233B" w:rsidRDefault="0063233B" w:rsidP="0063233B">
      <w:pPr>
        <w:pStyle w:val="BodyText"/>
      </w:pPr>
    </w:p>
    <w:p w14:paraId="2EC85465" w14:textId="77777777" w:rsidR="0063233B" w:rsidRDefault="0063233B" w:rsidP="0063233B">
      <w:pPr>
        <w:pStyle w:val="BodyText"/>
      </w:pPr>
    </w:p>
    <w:p w14:paraId="565A78A9" w14:textId="77777777" w:rsidR="0063233B" w:rsidRDefault="0063233B" w:rsidP="0063233B">
      <w:pPr>
        <w:pStyle w:val="BodyText"/>
      </w:pPr>
    </w:p>
    <w:p w14:paraId="67D3E0A8" w14:textId="77777777" w:rsidR="0063233B" w:rsidRDefault="0063233B" w:rsidP="0063233B">
      <w:pPr>
        <w:pStyle w:val="BodyText"/>
      </w:pPr>
    </w:p>
    <w:p w14:paraId="465E7123" w14:textId="77777777" w:rsidR="0063233B" w:rsidRDefault="0063233B" w:rsidP="0063233B">
      <w:pPr>
        <w:pStyle w:val="BodyText"/>
      </w:pPr>
    </w:p>
    <w:p w14:paraId="302718F8" w14:textId="77777777" w:rsidR="0063233B" w:rsidRDefault="0063233B" w:rsidP="0063233B">
      <w:pPr>
        <w:pStyle w:val="BodyText"/>
      </w:pPr>
    </w:p>
    <w:p w14:paraId="66F59FFC" w14:textId="77777777" w:rsidR="0063233B" w:rsidRDefault="0063233B" w:rsidP="0063233B">
      <w:pPr>
        <w:pStyle w:val="BodyText"/>
      </w:pPr>
    </w:p>
    <w:p w14:paraId="780761BB" w14:textId="77777777" w:rsidR="0063233B" w:rsidRDefault="0063233B" w:rsidP="0063233B">
      <w:pPr>
        <w:pStyle w:val="BodyText"/>
      </w:pPr>
    </w:p>
    <w:p w14:paraId="4E3D454F" w14:textId="77777777" w:rsidR="0063233B" w:rsidRDefault="0063233B" w:rsidP="0063233B">
      <w:pPr>
        <w:pStyle w:val="BodyText"/>
      </w:pPr>
    </w:p>
    <w:p w14:paraId="1F98C3A3" w14:textId="77777777" w:rsidR="0063233B" w:rsidRDefault="0063233B" w:rsidP="0063233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3233B" w14:paraId="4CE3CB24" w14:textId="77777777" w:rsidTr="00DA5B2E">
        <w:trPr>
          <w:trHeight w:val="432"/>
        </w:trPr>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296192F"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350F92B"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47398FA"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1C064B3" w14:textId="77777777" w:rsidR="0063233B" w:rsidRPr="00D874ED" w:rsidRDefault="0063233B" w:rsidP="00DA5B2E">
            <w:pPr>
              <w:pStyle w:val="BodyText"/>
            </w:pPr>
            <w:r w:rsidRPr="00D874ED">
              <w:t xml:space="preserve">Data Type </w:t>
            </w:r>
          </w:p>
        </w:tc>
      </w:tr>
      <w:tr w:rsidR="0063233B" w14:paraId="370B726B" w14:textId="77777777" w:rsidTr="00DA5B2E">
        <w:trPr>
          <w:trHeight w:val="432"/>
        </w:trPr>
        <w:tc>
          <w:tcPr>
            <w:tcW w:w="2302" w:type="dxa"/>
            <w:vMerge w:val="restart"/>
          </w:tcPr>
          <w:p w14:paraId="59F5130C" w14:textId="77777777" w:rsidR="0063233B" w:rsidRDefault="0063233B" w:rsidP="00DA5B2E">
            <w:pPr>
              <w:pStyle w:val="BodyText"/>
            </w:pPr>
          </w:p>
          <w:p w14:paraId="29E8A494" w14:textId="77777777" w:rsidR="0063233B" w:rsidRDefault="0063233B" w:rsidP="00DA5B2E">
            <w:pPr>
              <w:pStyle w:val="BodyText"/>
            </w:pPr>
          </w:p>
          <w:p w14:paraId="5CFE86D9" w14:textId="77777777" w:rsidR="0063233B" w:rsidRDefault="0063233B" w:rsidP="00DA5B2E">
            <w:pPr>
              <w:pStyle w:val="BodyText"/>
            </w:pPr>
            <w:r>
              <w:t>Ticket</w:t>
            </w:r>
          </w:p>
          <w:p w14:paraId="2B881ECE" w14:textId="77777777" w:rsidR="0063233B" w:rsidRDefault="0063233B" w:rsidP="00DA5B2E">
            <w:pPr>
              <w:pStyle w:val="BodyText"/>
              <w:tabs>
                <w:tab w:val="left" w:pos="1230"/>
              </w:tabs>
            </w:pPr>
            <w:r>
              <w:t xml:space="preserve"> </w:t>
            </w:r>
          </w:p>
        </w:tc>
        <w:tc>
          <w:tcPr>
            <w:tcW w:w="2302" w:type="dxa"/>
          </w:tcPr>
          <w:p w14:paraId="201294DD" w14:textId="77777777" w:rsidR="0063233B" w:rsidRDefault="0063233B" w:rsidP="00DA5B2E">
            <w:pPr>
              <w:pStyle w:val="BodyText"/>
            </w:pPr>
            <w:proofErr w:type="spellStart"/>
            <w:r>
              <w:t>TicketID</w:t>
            </w:r>
            <w:proofErr w:type="spellEnd"/>
          </w:p>
        </w:tc>
        <w:tc>
          <w:tcPr>
            <w:tcW w:w="2302" w:type="dxa"/>
          </w:tcPr>
          <w:p w14:paraId="03E59577" w14:textId="77777777" w:rsidR="0063233B" w:rsidRDefault="0063233B" w:rsidP="00DA5B2E">
            <w:pPr>
              <w:pStyle w:val="BodyText"/>
            </w:pPr>
            <w:r>
              <w:t xml:space="preserve"> PK</w:t>
            </w:r>
          </w:p>
        </w:tc>
        <w:tc>
          <w:tcPr>
            <w:tcW w:w="2302" w:type="dxa"/>
          </w:tcPr>
          <w:p w14:paraId="19A3AC08" w14:textId="77777777" w:rsidR="0063233B" w:rsidRDefault="0063233B" w:rsidP="00DA5B2E">
            <w:pPr>
              <w:pStyle w:val="BodyText"/>
            </w:pPr>
            <w:r>
              <w:t>Int</w:t>
            </w:r>
          </w:p>
        </w:tc>
      </w:tr>
      <w:tr w:rsidR="0063233B" w14:paraId="7543AF73" w14:textId="77777777" w:rsidTr="00DA5B2E">
        <w:trPr>
          <w:trHeight w:val="432"/>
        </w:trPr>
        <w:tc>
          <w:tcPr>
            <w:tcW w:w="2302" w:type="dxa"/>
            <w:vMerge/>
          </w:tcPr>
          <w:p w14:paraId="4D313F99" w14:textId="77777777" w:rsidR="0063233B" w:rsidRDefault="0063233B" w:rsidP="00DA5B2E">
            <w:pPr>
              <w:pStyle w:val="BodyText"/>
            </w:pPr>
          </w:p>
        </w:tc>
        <w:tc>
          <w:tcPr>
            <w:tcW w:w="2302" w:type="dxa"/>
          </w:tcPr>
          <w:p w14:paraId="7561AA6B" w14:textId="77777777" w:rsidR="0063233B" w:rsidRDefault="0063233B" w:rsidP="00DA5B2E">
            <w:pPr>
              <w:pStyle w:val="BodyText"/>
            </w:pPr>
            <w:proofErr w:type="spellStart"/>
            <w:r>
              <w:t>StationID</w:t>
            </w:r>
            <w:proofErr w:type="spellEnd"/>
          </w:p>
        </w:tc>
        <w:tc>
          <w:tcPr>
            <w:tcW w:w="2302" w:type="dxa"/>
          </w:tcPr>
          <w:p w14:paraId="3ED3C2E8" w14:textId="77777777" w:rsidR="0063233B" w:rsidRDefault="0063233B" w:rsidP="00DA5B2E">
            <w:pPr>
              <w:pStyle w:val="BodyText"/>
            </w:pPr>
            <w:r>
              <w:t>FK</w:t>
            </w:r>
          </w:p>
        </w:tc>
        <w:tc>
          <w:tcPr>
            <w:tcW w:w="2302" w:type="dxa"/>
          </w:tcPr>
          <w:p w14:paraId="5CE917D2" w14:textId="77777777" w:rsidR="0063233B" w:rsidRDefault="0063233B" w:rsidP="00DA5B2E">
            <w:pPr>
              <w:pStyle w:val="BodyText"/>
            </w:pPr>
            <w:r>
              <w:t xml:space="preserve">Int         </w:t>
            </w:r>
          </w:p>
        </w:tc>
      </w:tr>
      <w:tr w:rsidR="0063233B" w14:paraId="7543E2DB" w14:textId="77777777" w:rsidTr="00DA5B2E">
        <w:trPr>
          <w:trHeight w:val="432"/>
        </w:trPr>
        <w:tc>
          <w:tcPr>
            <w:tcW w:w="2302" w:type="dxa"/>
            <w:vMerge/>
          </w:tcPr>
          <w:p w14:paraId="40AEB8A7" w14:textId="77777777" w:rsidR="0063233B" w:rsidRDefault="0063233B" w:rsidP="00DA5B2E">
            <w:pPr>
              <w:pStyle w:val="BodyText"/>
            </w:pPr>
          </w:p>
        </w:tc>
        <w:tc>
          <w:tcPr>
            <w:tcW w:w="2302" w:type="dxa"/>
          </w:tcPr>
          <w:p w14:paraId="09EEAB79" w14:textId="77777777" w:rsidR="0063233B" w:rsidRDefault="0063233B" w:rsidP="00DA5B2E">
            <w:pPr>
              <w:pStyle w:val="BodyText"/>
            </w:pPr>
            <w:proofErr w:type="spellStart"/>
            <w:r>
              <w:t>PurchaseDate</w:t>
            </w:r>
            <w:proofErr w:type="spellEnd"/>
          </w:p>
        </w:tc>
        <w:tc>
          <w:tcPr>
            <w:tcW w:w="2302" w:type="dxa"/>
          </w:tcPr>
          <w:p w14:paraId="2434FB67" w14:textId="77777777" w:rsidR="0063233B" w:rsidRDefault="0063233B" w:rsidP="00DA5B2E">
            <w:pPr>
              <w:pStyle w:val="BodyText"/>
            </w:pPr>
          </w:p>
        </w:tc>
        <w:tc>
          <w:tcPr>
            <w:tcW w:w="2302" w:type="dxa"/>
          </w:tcPr>
          <w:p w14:paraId="1F9D6BF9" w14:textId="77777777" w:rsidR="0063233B" w:rsidRDefault="0063233B" w:rsidP="00DA5B2E">
            <w:pPr>
              <w:pStyle w:val="BodyText"/>
            </w:pPr>
            <w:r>
              <w:t>date</w:t>
            </w:r>
          </w:p>
        </w:tc>
      </w:tr>
      <w:tr w:rsidR="0063233B" w14:paraId="70349D8F" w14:textId="77777777" w:rsidTr="00DA5B2E">
        <w:trPr>
          <w:trHeight w:val="413"/>
        </w:trPr>
        <w:tc>
          <w:tcPr>
            <w:tcW w:w="2302" w:type="dxa"/>
            <w:vMerge/>
          </w:tcPr>
          <w:p w14:paraId="4862DCA0" w14:textId="77777777" w:rsidR="0063233B" w:rsidRDefault="0063233B" w:rsidP="00DA5B2E">
            <w:pPr>
              <w:pStyle w:val="BodyText"/>
            </w:pPr>
          </w:p>
        </w:tc>
        <w:tc>
          <w:tcPr>
            <w:tcW w:w="2302" w:type="dxa"/>
          </w:tcPr>
          <w:p w14:paraId="13B6C3B7" w14:textId="77777777" w:rsidR="0063233B" w:rsidRDefault="0063233B" w:rsidP="00DA5B2E">
            <w:pPr>
              <w:pStyle w:val="BodyText"/>
            </w:pPr>
            <w:proofErr w:type="spellStart"/>
            <w:r>
              <w:t>Expirty_date</w:t>
            </w:r>
            <w:proofErr w:type="spellEnd"/>
          </w:p>
        </w:tc>
        <w:tc>
          <w:tcPr>
            <w:tcW w:w="2302" w:type="dxa"/>
          </w:tcPr>
          <w:p w14:paraId="657EF1EF" w14:textId="77777777" w:rsidR="0063233B" w:rsidRDefault="0063233B" w:rsidP="00DA5B2E">
            <w:pPr>
              <w:pStyle w:val="BodyText"/>
            </w:pPr>
          </w:p>
        </w:tc>
        <w:tc>
          <w:tcPr>
            <w:tcW w:w="2302" w:type="dxa"/>
          </w:tcPr>
          <w:p w14:paraId="52144F57" w14:textId="77777777" w:rsidR="0063233B" w:rsidRDefault="0063233B" w:rsidP="00DA5B2E">
            <w:pPr>
              <w:pStyle w:val="BodyText"/>
            </w:pPr>
            <w:r>
              <w:t xml:space="preserve">Date </w:t>
            </w:r>
            <w:proofErr w:type="gramStart"/>
            <w:r>
              <w:t>Constraint(</w:t>
            </w:r>
            <w:proofErr w:type="spellStart"/>
            <w:proofErr w:type="gramEnd"/>
            <w:r>
              <w:t>Expiry_date</w:t>
            </w:r>
            <w:proofErr w:type="spellEnd"/>
            <w:r>
              <w:t>&gt;</w:t>
            </w:r>
            <w:proofErr w:type="spellStart"/>
            <w:r>
              <w:t>purchaseDate</w:t>
            </w:r>
            <w:proofErr w:type="spellEnd"/>
            <w:r>
              <w:t>)</w:t>
            </w:r>
          </w:p>
        </w:tc>
      </w:tr>
      <w:tr w:rsidR="0063233B" w14:paraId="714218DB" w14:textId="77777777" w:rsidTr="00DA5B2E">
        <w:trPr>
          <w:trHeight w:val="432"/>
        </w:trPr>
        <w:tc>
          <w:tcPr>
            <w:tcW w:w="2302" w:type="dxa"/>
          </w:tcPr>
          <w:p w14:paraId="2D8D78CD" w14:textId="77777777" w:rsidR="0063233B" w:rsidRDefault="0063233B" w:rsidP="00DA5B2E">
            <w:pPr>
              <w:pStyle w:val="BodyText"/>
            </w:pPr>
          </w:p>
        </w:tc>
        <w:tc>
          <w:tcPr>
            <w:tcW w:w="2302" w:type="dxa"/>
          </w:tcPr>
          <w:p w14:paraId="27602212" w14:textId="77777777" w:rsidR="0063233B" w:rsidRDefault="0063233B" w:rsidP="00DA5B2E">
            <w:pPr>
              <w:pStyle w:val="BodyText"/>
            </w:pPr>
            <w:r>
              <w:t>Price</w:t>
            </w:r>
          </w:p>
        </w:tc>
        <w:tc>
          <w:tcPr>
            <w:tcW w:w="2302" w:type="dxa"/>
          </w:tcPr>
          <w:p w14:paraId="2E07DEF6" w14:textId="77777777" w:rsidR="0063233B" w:rsidDel="007B5A54" w:rsidRDefault="0063233B" w:rsidP="00DA5B2E">
            <w:pPr>
              <w:pStyle w:val="BodyText"/>
            </w:pPr>
          </w:p>
        </w:tc>
        <w:tc>
          <w:tcPr>
            <w:tcW w:w="2302" w:type="dxa"/>
          </w:tcPr>
          <w:p w14:paraId="7F0155B6" w14:textId="77777777" w:rsidR="0063233B" w:rsidRDefault="0063233B" w:rsidP="00DA5B2E">
            <w:pPr>
              <w:pStyle w:val="BodyText"/>
            </w:pPr>
            <w:proofErr w:type="gramStart"/>
            <w:r>
              <w:t>Int  constraint</w:t>
            </w:r>
            <w:proofErr w:type="gramEnd"/>
            <w:r>
              <w:t>(price&gt;0)</w:t>
            </w:r>
          </w:p>
        </w:tc>
      </w:tr>
      <w:tr w:rsidR="0063233B" w14:paraId="0D9DFEA1" w14:textId="77777777" w:rsidTr="00DA5B2E">
        <w:trPr>
          <w:trHeight w:val="432"/>
        </w:trPr>
        <w:tc>
          <w:tcPr>
            <w:tcW w:w="2302" w:type="dxa"/>
          </w:tcPr>
          <w:p w14:paraId="0FC07F93" w14:textId="77777777" w:rsidR="0063233B" w:rsidRDefault="0063233B" w:rsidP="00DA5B2E">
            <w:pPr>
              <w:pStyle w:val="BodyText"/>
            </w:pPr>
          </w:p>
        </w:tc>
        <w:tc>
          <w:tcPr>
            <w:tcW w:w="2302" w:type="dxa"/>
          </w:tcPr>
          <w:p w14:paraId="66EAE12C" w14:textId="77777777" w:rsidR="0063233B" w:rsidRDefault="0063233B" w:rsidP="00DA5B2E">
            <w:pPr>
              <w:pStyle w:val="BodyText"/>
            </w:pPr>
            <w:r>
              <w:t>Discount</w:t>
            </w:r>
          </w:p>
        </w:tc>
        <w:tc>
          <w:tcPr>
            <w:tcW w:w="2302" w:type="dxa"/>
          </w:tcPr>
          <w:p w14:paraId="5BCD4CB8" w14:textId="77777777" w:rsidR="0063233B" w:rsidDel="007B5A54" w:rsidRDefault="0063233B" w:rsidP="00DA5B2E">
            <w:pPr>
              <w:pStyle w:val="BodyText"/>
            </w:pPr>
          </w:p>
        </w:tc>
        <w:tc>
          <w:tcPr>
            <w:tcW w:w="2302" w:type="dxa"/>
          </w:tcPr>
          <w:p w14:paraId="6E0512B8" w14:textId="77777777" w:rsidR="0063233B" w:rsidRDefault="0063233B" w:rsidP="00DA5B2E">
            <w:pPr>
              <w:pStyle w:val="BodyText"/>
            </w:pPr>
            <w:r>
              <w:t>Decimal-constraint</w:t>
            </w:r>
          </w:p>
          <w:p w14:paraId="53AC21EA" w14:textId="77777777" w:rsidR="0063233B" w:rsidRDefault="0063233B" w:rsidP="00DA5B2E">
            <w:pPr>
              <w:pStyle w:val="BodyText"/>
            </w:pPr>
            <w:r>
              <w:t>Discount between 0 and 100</w:t>
            </w:r>
          </w:p>
        </w:tc>
      </w:tr>
      <w:tr w:rsidR="0063233B" w14:paraId="187434AC" w14:textId="77777777" w:rsidTr="00DA5B2E">
        <w:trPr>
          <w:trHeight w:val="432"/>
        </w:trPr>
        <w:tc>
          <w:tcPr>
            <w:tcW w:w="2302" w:type="dxa"/>
          </w:tcPr>
          <w:p w14:paraId="013E1A31" w14:textId="77777777" w:rsidR="0063233B" w:rsidRDefault="0063233B" w:rsidP="00DA5B2E">
            <w:pPr>
              <w:pStyle w:val="BodyText"/>
            </w:pPr>
          </w:p>
        </w:tc>
        <w:tc>
          <w:tcPr>
            <w:tcW w:w="2302" w:type="dxa"/>
          </w:tcPr>
          <w:p w14:paraId="467F8A04" w14:textId="77777777" w:rsidR="0063233B" w:rsidRDefault="0063233B" w:rsidP="00DA5B2E">
            <w:pPr>
              <w:pStyle w:val="BodyText"/>
            </w:pPr>
            <w:proofErr w:type="spellStart"/>
            <w:r>
              <w:t>PassengerName</w:t>
            </w:r>
            <w:proofErr w:type="spellEnd"/>
          </w:p>
        </w:tc>
        <w:tc>
          <w:tcPr>
            <w:tcW w:w="2302" w:type="dxa"/>
          </w:tcPr>
          <w:p w14:paraId="25DE887C" w14:textId="77777777" w:rsidR="0063233B" w:rsidDel="007B5A54" w:rsidRDefault="0063233B" w:rsidP="00DA5B2E">
            <w:pPr>
              <w:pStyle w:val="BodyText"/>
            </w:pPr>
          </w:p>
        </w:tc>
        <w:tc>
          <w:tcPr>
            <w:tcW w:w="2302" w:type="dxa"/>
          </w:tcPr>
          <w:p w14:paraId="6526B17F" w14:textId="77777777" w:rsidR="0063233B" w:rsidRDefault="0063233B" w:rsidP="00DA5B2E">
            <w:pPr>
              <w:pStyle w:val="BodyText"/>
            </w:pPr>
            <w:proofErr w:type="gramStart"/>
            <w:r>
              <w:t>Varchar(</w:t>
            </w:r>
            <w:proofErr w:type="gramEnd"/>
            <w:r>
              <w:t>50)</w:t>
            </w:r>
          </w:p>
        </w:tc>
      </w:tr>
    </w:tbl>
    <w:p w14:paraId="3D1574AA" w14:textId="77777777" w:rsidR="0063233B" w:rsidRDefault="0063233B" w:rsidP="0063233B">
      <w:pPr>
        <w:pStyle w:val="BodyText"/>
      </w:pPr>
    </w:p>
    <w:p w14:paraId="7B2970DA" w14:textId="77777777" w:rsidR="0063233B" w:rsidRDefault="0063233B" w:rsidP="0063233B">
      <w:pPr>
        <w:pStyle w:val="BodyText"/>
      </w:pPr>
    </w:p>
    <w:p w14:paraId="7FDB45E4" w14:textId="77777777" w:rsidR="0063233B" w:rsidRDefault="0063233B" w:rsidP="0063233B">
      <w:pPr>
        <w:pStyle w:val="BodyText"/>
      </w:pPr>
    </w:p>
    <w:p w14:paraId="1A152ED8" w14:textId="1377E0A3" w:rsidR="0063233B" w:rsidRDefault="0063233B" w:rsidP="0063233B">
      <w:pPr>
        <w:pStyle w:val="BodyText"/>
      </w:pPr>
      <w:r>
        <w:t>Ticket table has One-to-Many relationship with Station</w:t>
      </w:r>
      <w:r w:rsidR="00C9076D">
        <w:t xml:space="preserve"> because you can buy only 1 ticket at 1 station but at 1 station there can be many tickets to be </w:t>
      </w:r>
      <w:proofErr w:type="gramStart"/>
      <w:r w:rsidR="00C9076D">
        <w:t xml:space="preserve">bought </w:t>
      </w:r>
      <w:r>
        <w:t>.Ticket</w:t>
      </w:r>
      <w:proofErr w:type="gramEnd"/>
      <w:r>
        <w:t xml:space="preserve"> also has price</w:t>
      </w:r>
      <w:r w:rsidR="00C9076D">
        <w:t>, discount, purchase date</w:t>
      </w:r>
    </w:p>
    <w:p w14:paraId="63D198BF" w14:textId="4565F94B" w:rsidR="00C9076D" w:rsidRDefault="00C9076D" w:rsidP="0063233B">
      <w:pPr>
        <w:pStyle w:val="BodyText"/>
      </w:pPr>
      <w:r>
        <w:t xml:space="preserve">And its passenger name. I </w:t>
      </w:r>
      <w:proofErr w:type="gramStart"/>
      <w:r>
        <w:t>made  constraints</w:t>
      </w:r>
      <w:proofErr w:type="gramEnd"/>
      <w:r>
        <w:t xml:space="preserve"> for some attributes. First one is </w:t>
      </w:r>
      <w:proofErr w:type="spellStart"/>
      <w:r>
        <w:t>expiry_date</w:t>
      </w:r>
      <w:proofErr w:type="spellEnd"/>
      <w:r>
        <w:t xml:space="preserve"> and it must be  </w:t>
      </w:r>
    </w:p>
    <w:p w14:paraId="39B2E76A" w14:textId="0EF6AC29" w:rsidR="0063233B" w:rsidRDefault="00C9076D" w:rsidP="0063233B">
      <w:pPr>
        <w:pStyle w:val="BodyText"/>
      </w:pPr>
      <w:r>
        <w:t xml:space="preserve">Greater than </w:t>
      </w:r>
      <w:proofErr w:type="spellStart"/>
      <w:r>
        <w:t>purchaseDate</w:t>
      </w:r>
      <w:proofErr w:type="spellEnd"/>
      <w:r>
        <w:t>. Second one is Discount and it should be between 0 and 100. And last one is price and it should be greater than 0.</w:t>
      </w:r>
    </w:p>
    <w:p w14:paraId="1F64AA45" w14:textId="77777777" w:rsidR="0063233B" w:rsidRDefault="0063233B" w:rsidP="0063233B">
      <w:pPr>
        <w:pStyle w:val="BodyText"/>
      </w:pPr>
      <w:r>
        <w:t>Example with data</w:t>
      </w:r>
    </w:p>
    <w:tbl>
      <w:tblPr>
        <w:tblpPr w:leftFromText="180" w:rightFromText="180" w:vertAnchor="text" w:horzAnchor="margin" w:tblpXSpec="center" w:tblpY="364"/>
        <w:tblW w:w="1076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8"/>
        <w:gridCol w:w="1538"/>
        <w:gridCol w:w="1538"/>
        <w:gridCol w:w="1538"/>
        <w:gridCol w:w="1538"/>
        <w:gridCol w:w="1538"/>
        <w:gridCol w:w="1538"/>
      </w:tblGrid>
      <w:tr w:rsidR="0063233B" w14:paraId="59B9B6B5" w14:textId="3E26EAA8" w:rsidTr="0063233B">
        <w:trPr>
          <w:trHeight w:val="340"/>
        </w:trPr>
        <w:tc>
          <w:tcPr>
            <w:tcW w:w="1538" w:type="dxa"/>
            <w:shd w:val="clear" w:color="auto" w:fill="76CDD8"/>
          </w:tcPr>
          <w:p w14:paraId="73E4EDF5"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TicketID</w:t>
            </w:r>
            <w:proofErr w:type="spellEnd"/>
          </w:p>
        </w:tc>
        <w:tc>
          <w:tcPr>
            <w:tcW w:w="1538" w:type="dxa"/>
            <w:shd w:val="clear" w:color="auto" w:fill="76CDD8"/>
          </w:tcPr>
          <w:p w14:paraId="3089C87D"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538" w:type="dxa"/>
            <w:shd w:val="clear" w:color="auto" w:fill="76CDD8"/>
          </w:tcPr>
          <w:p w14:paraId="30DD403F"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PurchaseDate</w:t>
            </w:r>
            <w:proofErr w:type="spellEnd"/>
          </w:p>
        </w:tc>
        <w:tc>
          <w:tcPr>
            <w:tcW w:w="1538" w:type="dxa"/>
            <w:shd w:val="clear" w:color="auto" w:fill="76CDD8"/>
          </w:tcPr>
          <w:p w14:paraId="32F68CC0"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ExpiryDate</w:t>
            </w:r>
            <w:proofErr w:type="spellEnd"/>
          </w:p>
        </w:tc>
        <w:tc>
          <w:tcPr>
            <w:tcW w:w="1538" w:type="dxa"/>
            <w:shd w:val="clear" w:color="auto" w:fill="76CDD8"/>
          </w:tcPr>
          <w:p w14:paraId="37826FC0"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Price</w:t>
            </w:r>
          </w:p>
        </w:tc>
        <w:tc>
          <w:tcPr>
            <w:tcW w:w="1538" w:type="dxa"/>
            <w:shd w:val="clear" w:color="auto" w:fill="76CDD8"/>
          </w:tcPr>
          <w:p w14:paraId="2205F5F7" w14:textId="77777777" w:rsidR="0063233B"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Discount</w:t>
            </w:r>
          </w:p>
        </w:tc>
        <w:tc>
          <w:tcPr>
            <w:tcW w:w="1538" w:type="dxa"/>
            <w:shd w:val="clear" w:color="auto" w:fill="76CDD8"/>
          </w:tcPr>
          <w:p w14:paraId="7604F995" w14:textId="05FBE143" w:rsidR="0063233B" w:rsidRDefault="0063233B" w:rsidP="0063233B">
            <w:pPr>
              <w:pStyle w:val="BodyText"/>
              <w:widowControl w:val="0"/>
              <w:spacing w:line="360" w:lineRule="auto"/>
              <w:rPr>
                <w:color w:val="FFFFFF" w:themeColor="background1"/>
                <w:sz w:val="18"/>
                <w:szCs w:val="18"/>
              </w:rPr>
            </w:pPr>
            <w:proofErr w:type="spellStart"/>
            <w:r>
              <w:rPr>
                <w:color w:val="FFFFFF" w:themeColor="background1"/>
                <w:sz w:val="18"/>
                <w:szCs w:val="18"/>
              </w:rPr>
              <w:t>PassengerName</w:t>
            </w:r>
            <w:proofErr w:type="spellEnd"/>
          </w:p>
        </w:tc>
      </w:tr>
      <w:tr w:rsidR="0063233B" w14:paraId="404B224B" w14:textId="37E7BF11" w:rsidTr="0063233B">
        <w:trPr>
          <w:trHeight w:val="502"/>
        </w:trPr>
        <w:tc>
          <w:tcPr>
            <w:tcW w:w="1538" w:type="dxa"/>
          </w:tcPr>
          <w:p w14:paraId="44A31D83" w14:textId="77777777" w:rsidR="0063233B" w:rsidRDefault="0063233B" w:rsidP="00DA5B2E">
            <w:pPr>
              <w:pStyle w:val="BodyText"/>
            </w:pPr>
            <w:r>
              <w:t xml:space="preserve">        1</w:t>
            </w:r>
          </w:p>
        </w:tc>
        <w:tc>
          <w:tcPr>
            <w:tcW w:w="1538" w:type="dxa"/>
          </w:tcPr>
          <w:p w14:paraId="40B009AD" w14:textId="77777777" w:rsidR="0063233B" w:rsidRDefault="0063233B" w:rsidP="00DA5B2E">
            <w:pPr>
              <w:pStyle w:val="BodyText"/>
            </w:pPr>
            <w:r>
              <w:t>23</w:t>
            </w:r>
          </w:p>
        </w:tc>
        <w:tc>
          <w:tcPr>
            <w:tcW w:w="1538" w:type="dxa"/>
          </w:tcPr>
          <w:p w14:paraId="3C6FF895" w14:textId="77777777" w:rsidR="0063233B" w:rsidRDefault="0063233B" w:rsidP="00DA5B2E">
            <w:pPr>
              <w:pStyle w:val="BodyText"/>
            </w:pPr>
            <w:r>
              <w:t>11-01-2021</w:t>
            </w:r>
          </w:p>
        </w:tc>
        <w:tc>
          <w:tcPr>
            <w:tcW w:w="1538" w:type="dxa"/>
          </w:tcPr>
          <w:p w14:paraId="2EA03197" w14:textId="77777777" w:rsidR="0063233B" w:rsidRDefault="0063233B" w:rsidP="00DA5B2E">
            <w:pPr>
              <w:pStyle w:val="BodyText"/>
            </w:pPr>
            <w:r>
              <w:t>12-01-2021</w:t>
            </w:r>
          </w:p>
        </w:tc>
        <w:tc>
          <w:tcPr>
            <w:tcW w:w="1538" w:type="dxa"/>
          </w:tcPr>
          <w:p w14:paraId="529B2FF1" w14:textId="77777777" w:rsidR="0063233B" w:rsidRDefault="0063233B" w:rsidP="00DA5B2E">
            <w:pPr>
              <w:pStyle w:val="BodyText"/>
            </w:pPr>
            <w:r>
              <w:t>30</w:t>
            </w:r>
          </w:p>
        </w:tc>
        <w:tc>
          <w:tcPr>
            <w:tcW w:w="1538" w:type="dxa"/>
          </w:tcPr>
          <w:p w14:paraId="268B1256" w14:textId="77777777" w:rsidR="0063233B" w:rsidRDefault="0063233B" w:rsidP="00DA5B2E">
            <w:pPr>
              <w:pStyle w:val="BodyText"/>
            </w:pPr>
            <w:r>
              <w:t>12.65</w:t>
            </w:r>
          </w:p>
        </w:tc>
        <w:tc>
          <w:tcPr>
            <w:tcW w:w="1538" w:type="dxa"/>
          </w:tcPr>
          <w:p w14:paraId="5099C56B" w14:textId="7AED0A8C" w:rsidR="0063233B" w:rsidRDefault="0063233B" w:rsidP="00DA5B2E">
            <w:pPr>
              <w:pStyle w:val="BodyText"/>
            </w:pPr>
            <w:r>
              <w:t>‘Daviti’</w:t>
            </w:r>
          </w:p>
        </w:tc>
      </w:tr>
    </w:tbl>
    <w:p w14:paraId="1D6F61CD" w14:textId="77777777" w:rsidR="0063233B" w:rsidRDefault="0063233B" w:rsidP="0063233B">
      <w:pPr>
        <w:pStyle w:val="BodyText"/>
      </w:pPr>
    </w:p>
    <w:p w14:paraId="5507C50C" w14:textId="77777777" w:rsidR="0063233B" w:rsidRDefault="0063233B" w:rsidP="0063233B">
      <w:pPr>
        <w:pStyle w:val="BodyText"/>
      </w:pPr>
    </w:p>
    <w:p w14:paraId="261F3374" w14:textId="77777777" w:rsidR="0063233B" w:rsidRDefault="0063233B" w:rsidP="0063233B">
      <w:pPr>
        <w:pStyle w:val="BodyText"/>
      </w:pPr>
    </w:p>
    <w:p w14:paraId="1605B7AB" w14:textId="77777777" w:rsidR="0063233B" w:rsidRDefault="0063233B" w:rsidP="0063233B">
      <w:pPr>
        <w:pStyle w:val="BodyText"/>
      </w:pPr>
    </w:p>
    <w:p w14:paraId="7463DC61" w14:textId="77777777" w:rsidR="0063233B" w:rsidRDefault="0063233B" w:rsidP="0063233B">
      <w:pPr>
        <w:pStyle w:val="BodyText"/>
      </w:pPr>
    </w:p>
    <w:p w14:paraId="360A7D75" w14:textId="77777777" w:rsidR="0063233B" w:rsidRDefault="0063233B" w:rsidP="0063233B">
      <w:pPr>
        <w:pStyle w:val="BodyText"/>
      </w:pPr>
    </w:p>
    <w:p w14:paraId="4B7BD409" w14:textId="77777777" w:rsidR="0063233B" w:rsidRDefault="0063233B" w:rsidP="0063233B">
      <w:pPr>
        <w:pStyle w:val="BodyText"/>
      </w:pPr>
    </w:p>
    <w:p w14:paraId="688231A3" w14:textId="77777777" w:rsidR="0063233B" w:rsidRDefault="0063233B" w:rsidP="0063233B">
      <w:pPr>
        <w:pStyle w:val="BodyText"/>
      </w:pPr>
    </w:p>
    <w:p w14:paraId="65B72848" w14:textId="77777777" w:rsidR="0063233B" w:rsidRDefault="0063233B" w:rsidP="0063233B">
      <w:pPr>
        <w:pStyle w:val="BodyText"/>
      </w:pPr>
    </w:p>
    <w:p w14:paraId="3E914BD7" w14:textId="77777777" w:rsidR="0063233B" w:rsidRDefault="0063233B" w:rsidP="0063233B">
      <w:pPr>
        <w:pStyle w:val="BodyText"/>
      </w:pPr>
    </w:p>
    <w:p w14:paraId="67175058" w14:textId="77777777" w:rsidR="0063233B" w:rsidRDefault="0063233B" w:rsidP="0063233B">
      <w:pPr>
        <w:pStyle w:val="BodyText"/>
      </w:pPr>
    </w:p>
    <w:p w14:paraId="047226A0" w14:textId="77777777" w:rsidR="0063233B" w:rsidRDefault="0063233B" w:rsidP="0063233B">
      <w:pPr>
        <w:pStyle w:val="BodyText"/>
      </w:pPr>
    </w:p>
    <w:p w14:paraId="2A4075C2" w14:textId="77777777" w:rsidR="0063233B" w:rsidRDefault="0063233B" w:rsidP="0063233B">
      <w:pPr>
        <w:pStyle w:val="BodyText"/>
      </w:pPr>
    </w:p>
    <w:p w14:paraId="05F25EB5" w14:textId="77777777" w:rsidR="0063233B" w:rsidRDefault="0063233B" w:rsidP="0063233B">
      <w:pPr>
        <w:pStyle w:val="BodyText"/>
      </w:pPr>
    </w:p>
    <w:p w14:paraId="3E280751" w14:textId="77777777" w:rsidR="0063233B" w:rsidRDefault="0063233B" w:rsidP="0063233B">
      <w:pPr>
        <w:pStyle w:val="BodyText"/>
      </w:pPr>
    </w:p>
    <w:p w14:paraId="20AD85CB" w14:textId="77777777" w:rsidR="0063233B" w:rsidRDefault="0063233B" w:rsidP="0063233B">
      <w:pPr>
        <w:pStyle w:val="BodyText"/>
      </w:pPr>
    </w:p>
    <w:p w14:paraId="3BF28EA5" w14:textId="77777777" w:rsidR="0063233B" w:rsidRDefault="0063233B" w:rsidP="0063233B">
      <w:pPr>
        <w:pStyle w:val="BodyText"/>
      </w:pPr>
    </w:p>
    <w:p w14:paraId="635717DF" w14:textId="77777777" w:rsidR="0063233B" w:rsidRDefault="0063233B" w:rsidP="0063233B">
      <w:pPr>
        <w:pStyle w:val="BodyText"/>
      </w:pPr>
    </w:p>
    <w:p w14:paraId="1F3BAE3D" w14:textId="77777777" w:rsidR="0063233B" w:rsidRDefault="0063233B" w:rsidP="0063233B">
      <w:pPr>
        <w:pStyle w:val="BodyText"/>
      </w:pPr>
    </w:p>
    <w:p w14:paraId="4F982709" w14:textId="77777777" w:rsidR="0063233B" w:rsidRDefault="0063233B" w:rsidP="0063233B">
      <w:pPr>
        <w:pStyle w:val="BodyText"/>
      </w:pPr>
    </w:p>
    <w:p w14:paraId="1B1E6C0C" w14:textId="77777777" w:rsidR="0063233B" w:rsidRDefault="0063233B" w:rsidP="0063233B">
      <w:pPr>
        <w:pStyle w:val="BodyText"/>
      </w:pPr>
      <w:r>
        <w:t>Table Employee</w:t>
      </w:r>
    </w:p>
    <w:p w14:paraId="7923D1C9" w14:textId="77777777" w:rsidR="0063233B" w:rsidRDefault="0063233B" w:rsidP="0063233B">
      <w:pPr>
        <w:pStyle w:val="BodyText"/>
      </w:pPr>
    </w:p>
    <w:tbl>
      <w:tblPr>
        <w:tblW w:w="0" w:type="auto"/>
        <w:tblInd w:w="-1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79"/>
        <w:gridCol w:w="2302"/>
        <w:gridCol w:w="2302"/>
        <w:gridCol w:w="2302"/>
      </w:tblGrid>
      <w:tr w:rsidR="0063233B" w14:paraId="11734FCE" w14:textId="77777777" w:rsidTr="00DA5B2E">
        <w:trPr>
          <w:trHeight w:val="432"/>
        </w:trPr>
        <w:tc>
          <w:tcPr>
            <w:tcW w:w="2379" w:type="dxa"/>
            <w:tcBorders>
              <w:top w:val="single" w:sz="4" w:space="0" w:color="76CDD8"/>
              <w:left w:val="single" w:sz="4" w:space="0" w:color="76CDD8"/>
              <w:bottom w:val="single" w:sz="4" w:space="0" w:color="76CDD8"/>
              <w:right w:val="single" w:sz="4" w:space="0" w:color="76CDD8"/>
            </w:tcBorders>
            <w:shd w:val="clear" w:color="auto" w:fill="76CDD8"/>
          </w:tcPr>
          <w:p w14:paraId="6E340C85"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DD137EF"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E5BC223"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1338B49" w14:textId="77777777" w:rsidR="0063233B" w:rsidRPr="00D874ED" w:rsidRDefault="0063233B" w:rsidP="00DA5B2E">
            <w:pPr>
              <w:pStyle w:val="BodyText"/>
            </w:pPr>
            <w:r w:rsidRPr="00D874ED">
              <w:t xml:space="preserve">Data Type </w:t>
            </w:r>
          </w:p>
        </w:tc>
      </w:tr>
      <w:tr w:rsidR="0063233B" w14:paraId="7D4CAD56" w14:textId="77777777" w:rsidTr="00DA5B2E">
        <w:trPr>
          <w:trHeight w:val="432"/>
        </w:trPr>
        <w:tc>
          <w:tcPr>
            <w:tcW w:w="2379" w:type="dxa"/>
            <w:vMerge w:val="restart"/>
          </w:tcPr>
          <w:p w14:paraId="0FC954FA" w14:textId="77777777" w:rsidR="0063233B" w:rsidRDefault="0063233B" w:rsidP="00DA5B2E">
            <w:pPr>
              <w:pStyle w:val="BodyText"/>
            </w:pPr>
          </w:p>
          <w:p w14:paraId="39CDA4B5" w14:textId="77777777" w:rsidR="0063233B" w:rsidRDefault="0063233B" w:rsidP="00DA5B2E">
            <w:pPr>
              <w:pStyle w:val="BodyText"/>
            </w:pPr>
          </w:p>
          <w:p w14:paraId="21347BD6" w14:textId="77777777" w:rsidR="0063233B" w:rsidRDefault="0063233B" w:rsidP="00DA5B2E">
            <w:pPr>
              <w:pStyle w:val="BodyText"/>
            </w:pPr>
            <w:r>
              <w:t xml:space="preserve">Employee </w:t>
            </w:r>
          </w:p>
        </w:tc>
        <w:tc>
          <w:tcPr>
            <w:tcW w:w="2302" w:type="dxa"/>
          </w:tcPr>
          <w:p w14:paraId="757F908A" w14:textId="77777777" w:rsidR="0063233B" w:rsidRDefault="0063233B" w:rsidP="00DA5B2E">
            <w:pPr>
              <w:pStyle w:val="BodyText"/>
            </w:pPr>
            <w:proofErr w:type="spellStart"/>
            <w:r>
              <w:t>EmployeeID</w:t>
            </w:r>
            <w:proofErr w:type="spellEnd"/>
          </w:p>
        </w:tc>
        <w:tc>
          <w:tcPr>
            <w:tcW w:w="2302" w:type="dxa"/>
          </w:tcPr>
          <w:p w14:paraId="39D8E922" w14:textId="77777777" w:rsidR="0063233B" w:rsidRDefault="0063233B" w:rsidP="00DA5B2E">
            <w:pPr>
              <w:pStyle w:val="BodyText"/>
            </w:pPr>
            <w:r>
              <w:t xml:space="preserve"> PK</w:t>
            </w:r>
          </w:p>
        </w:tc>
        <w:tc>
          <w:tcPr>
            <w:tcW w:w="2302" w:type="dxa"/>
          </w:tcPr>
          <w:p w14:paraId="51747F83" w14:textId="77777777" w:rsidR="0063233B" w:rsidRDefault="0063233B" w:rsidP="00DA5B2E">
            <w:pPr>
              <w:pStyle w:val="BodyText"/>
            </w:pPr>
            <w:r>
              <w:t>Int</w:t>
            </w:r>
          </w:p>
        </w:tc>
      </w:tr>
      <w:tr w:rsidR="0063233B" w14:paraId="0AE987A4" w14:textId="77777777" w:rsidTr="00DA5B2E">
        <w:trPr>
          <w:trHeight w:val="432"/>
        </w:trPr>
        <w:tc>
          <w:tcPr>
            <w:tcW w:w="2379" w:type="dxa"/>
            <w:vMerge/>
          </w:tcPr>
          <w:p w14:paraId="01A2B9E7" w14:textId="77777777" w:rsidR="0063233B" w:rsidRDefault="0063233B" w:rsidP="00DA5B2E">
            <w:pPr>
              <w:pStyle w:val="BodyText"/>
            </w:pPr>
          </w:p>
        </w:tc>
        <w:tc>
          <w:tcPr>
            <w:tcW w:w="2302" w:type="dxa"/>
          </w:tcPr>
          <w:p w14:paraId="5AC2778E" w14:textId="77777777" w:rsidR="0063233B" w:rsidRDefault="0063233B" w:rsidP="00DA5B2E">
            <w:pPr>
              <w:pStyle w:val="BodyText"/>
            </w:pPr>
            <w:proofErr w:type="spellStart"/>
            <w:r>
              <w:t>StationID</w:t>
            </w:r>
            <w:proofErr w:type="spellEnd"/>
          </w:p>
        </w:tc>
        <w:tc>
          <w:tcPr>
            <w:tcW w:w="2302" w:type="dxa"/>
          </w:tcPr>
          <w:p w14:paraId="71717BF8" w14:textId="77777777" w:rsidR="0063233B" w:rsidRDefault="0063233B" w:rsidP="00DA5B2E">
            <w:pPr>
              <w:pStyle w:val="BodyText"/>
            </w:pPr>
            <w:r>
              <w:t>FK</w:t>
            </w:r>
          </w:p>
        </w:tc>
        <w:tc>
          <w:tcPr>
            <w:tcW w:w="2302" w:type="dxa"/>
          </w:tcPr>
          <w:p w14:paraId="29ADC84A" w14:textId="77777777" w:rsidR="0063233B" w:rsidRDefault="0063233B" w:rsidP="00DA5B2E">
            <w:pPr>
              <w:pStyle w:val="BodyText"/>
            </w:pPr>
            <w:r>
              <w:t xml:space="preserve">Int         </w:t>
            </w:r>
          </w:p>
        </w:tc>
      </w:tr>
      <w:tr w:rsidR="0063233B" w14:paraId="4F709D9B" w14:textId="77777777" w:rsidTr="00DA5B2E">
        <w:trPr>
          <w:trHeight w:val="432"/>
        </w:trPr>
        <w:tc>
          <w:tcPr>
            <w:tcW w:w="2379" w:type="dxa"/>
            <w:vMerge/>
          </w:tcPr>
          <w:p w14:paraId="3C05605E" w14:textId="77777777" w:rsidR="0063233B" w:rsidRDefault="0063233B" w:rsidP="00DA5B2E">
            <w:pPr>
              <w:pStyle w:val="BodyText"/>
            </w:pPr>
          </w:p>
        </w:tc>
        <w:tc>
          <w:tcPr>
            <w:tcW w:w="2302" w:type="dxa"/>
          </w:tcPr>
          <w:p w14:paraId="354EBC0F" w14:textId="77777777" w:rsidR="0063233B" w:rsidRDefault="0063233B" w:rsidP="00DA5B2E">
            <w:pPr>
              <w:pStyle w:val="BodyText"/>
            </w:pPr>
            <w:r>
              <w:t>Role</w:t>
            </w:r>
          </w:p>
        </w:tc>
        <w:tc>
          <w:tcPr>
            <w:tcW w:w="2302" w:type="dxa"/>
          </w:tcPr>
          <w:p w14:paraId="289150FC" w14:textId="77777777" w:rsidR="0063233B" w:rsidRDefault="0063233B" w:rsidP="00DA5B2E">
            <w:pPr>
              <w:pStyle w:val="BodyText"/>
            </w:pPr>
          </w:p>
        </w:tc>
        <w:tc>
          <w:tcPr>
            <w:tcW w:w="2302" w:type="dxa"/>
          </w:tcPr>
          <w:p w14:paraId="69DC9C9A" w14:textId="77777777" w:rsidR="0063233B" w:rsidRDefault="0063233B" w:rsidP="00DA5B2E">
            <w:pPr>
              <w:pStyle w:val="BodyText"/>
            </w:pPr>
            <w:proofErr w:type="gramStart"/>
            <w:r>
              <w:t>Varchar(</w:t>
            </w:r>
            <w:proofErr w:type="gramEnd"/>
            <w:r>
              <w:t>50)</w:t>
            </w:r>
          </w:p>
        </w:tc>
      </w:tr>
      <w:tr w:rsidR="0063233B" w14:paraId="158A2430" w14:textId="77777777" w:rsidTr="00DA5B2E">
        <w:trPr>
          <w:trHeight w:val="485"/>
        </w:trPr>
        <w:tc>
          <w:tcPr>
            <w:tcW w:w="2379" w:type="dxa"/>
            <w:vMerge/>
          </w:tcPr>
          <w:p w14:paraId="2E5B1F19" w14:textId="77777777" w:rsidR="0063233B" w:rsidRDefault="0063233B" w:rsidP="00DA5B2E">
            <w:pPr>
              <w:pStyle w:val="BodyText"/>
            </w:pPr>
          </w:p>
        </w:tc>
        <w:tc>
          <w:tcPr>
            <w:tcW w:w="2302" w:type="dxa"/>
          </w:tcPr>
          <w:p w14:paraId="78C4C91C" w14:textId="77777777" w:rsidR="0063233B" w:rsidRDefault="0063233B" w:rsidP="00DA5B2E">
            <w:pPr>
              <w:pStyle w:val="BodyText"/>
            </w:pPr>
            <w:proofErr w:type="spellStart"/>
            <w:r>
              <w:t>EmployeeName</w:t>
            </w:r>
            <w:proofErr w:type="spellEnd"/>
          </w:p>
        </w:tc>
        <w:tc>
          <w:tcPr>
            <w:tcW w:w="2302" w:type="dxa"/>
          </w:tcPr>
          <w:p w14:paraId="30643EDE" w14:textId="77777777" w:rsidR="0063233B" w:rsidRDefault="0063233B" w:rsidP="00DA5B2E">
            <w:pPr>
              <w:pStyle w:val="BodyText"/>
            </w:pPr>
          </w:p>
        </w:tc>
        <w:tc>
          <w:tcPr>
            <w:tcW w:w="2302" w:type="dxa"/>
          </w:tcPr>
          <w:p w14:paraId="10CCA2B1" w14:textId="77777777" w:rsidR="0063233B" w:rsidRDefault="0063233B" w:rsidP="00DA5B2E">
            <w:pPr>
              <w:pStyle w:val="BodyText"/>
            </w:pPr>
            <w:r>
              <w:t>varchar</w:t>
            </w:r>
          </w:p>
        </w:tc>
      </w:tr>
      <w:tr w:rsidR="0063233B" w14:paraId="1C73A4C0" w14:textId="77777777" w:rsidTr="00DA5B2E">
        <w:trPr>
          <w:trHeight w:val="432"/>
        </w:trPr>
        <w:tc>
          <w:tcPr>
            <w:tcW w:w="2379" w:type="dxa"/>
          </w:tcPr>
          <w:p w14:paraId="6F9B0EA4" w14:textId="77777777" w:rsidR="0063233B" w:rsidRDefault="0063233B" w:rsidP="00DA5B2E">
            <w:pPr>
              <w:pStyle w:val="BodyText"/>
            </w:pPr>
          </w:p>
        </w:tc>
        <w:tc>
          <w:tcPr>
            <w:tcW w:w="2302" w:type="dxa"/>
          </w:tcPr>
          <w:p w14:paraId="2A8D952D" w14:textId="77777777" w:rsidR="0063233B" w:rsidRDefault="0063233B" w:rsidP="00DA5B2E">
            <w:pPr>
              <w:pStyle w:val="BodyText"/>
            </w:pPr>
            <w:r>
              <w:t>Salary</w:t>
            </w:r>
          </w:p>
        </w:tc>
        <w:tc>
          <w:tcPr>
            <w:tcW w:w="2302" w:type="dxa"/>
          </w:tcPr>
          <w:p w14:paraId="14A0B2E5" w14:textId="77777777" w:rsidR="0063233B" w:rsidDel="007B5A54" w:rsidRDefault="0063233B" w:rsidP="00DA5B2E">
            <w:pPr>
              <w:pStyle w:val="BodyText"/>
            </w:pPr>
          </w:p>
        </w:tc>
        <w:tc>
          <w:tcPr>
            <w:tcW w:w="2302" w:type="dxa"/>
          </w:tcPr>
          <w:p w14:paraId="73FBC2F8" w14:textId="77777777" w:rsidR="0063233B" w:rsidRDefault="0063233B" w:rsidP="00DA5B2E">
            <w:pPr>
              <w:pStyle w:val="BodyText"/>
            </w:pPr>
            <w:r>
              <w:t>Int Constraint(salary&gt;=0)</w:t>
            </w:r>
          </w:p>
        </w:tc>
      </w:tr>
    </w:tbl>
    <w:p w14:paraId="1B840895" w14:textId="77777777" w:rsidR="0063233B" w:rsidRDefault="0063233B" w:rsidP="0063233B">
      <w:pPr>
        <w:pStyle w:val="BodyText"/>
      </w:pPr>
    </w:p>
    <w:p w14:paraId="334A03C3" w14:textId="77777777" w:rsidR="0063233B" w:rsidRDefault="0063233B" w:rsidP="0063233B">
      <w:pPr>
        <w:pStyle w:val="BodyText"/>
      </w:pPr>
    </w:p>
    <w:p w14:paraId="397F1C31" w14:textId="77777777" w:rsidR="0063233B" w:rsidRDefault="0063233B" w:rsidP="0063233B">
      <w:pPr>
        <w:pStyle w:val="BodyText"/>
      </w:pPr>
      <w:r>
        <w:t xml:space="preserve">Employee table has </w:t>
      </w:r>
      <w:proofErr w:type="spellStart"/>
      <w:r>
        <w:t>EmployeeID</w:t>
      </w:r>
      <w:proofErr w:type="spellEnd"/>
      <w:r>
        <w:t xml:space="preserve"> as PK so we can </w:t>
      </w:r>
      <w:proofErr w:type="gramStart"/>
      <w:r>
        <w:t>identify  every</w:t>
      </w:r>
      <w:proofErr w:type="gramEnd"/>
      <w:r>
        <w:t xml:space="preserve"> employee uniquely. We have </w:t>
      </w:r>
      <w:proofErr w:type="spellStart"/>
      <w:r>
        <w:t>StationID</w:t>
      </w:r>
      <w:proofErr w:type="spellEnd"/>
      <w:r>
        <w:t xml:space="preserve"> as FK that’s because there is One-to-Many relationship between Employee and Station Tables, so if we want to know in which station does the employee </w:t>
      </w:r>
      <w:proofErr w:type="gramStart"/>
      <w:r>
        <w:t>work</w:t>
      </w:r>
      <w:proofErr w:type="gramEnd"/>
      <w:r>
        <w:t xml:space="preserve"> we need to add </w:t>
      </w:r>
      <w:proofErr w:type="spellStart"/>
      <w:r>
        <w:t>StationID</w:t>
      </w:r>
      <w:proofErr w:type="spellEnd"/>
      <w:r>
        <w:t xml:space="preserve"> at the table. </w:t>
      </w:r>
      <w:proofErr w:type="gramStart"/>
      <w:r>
        <w:t>Also</w:t>
      </w:r>
      <w:proofErr w:type="gramEnd"/>
      <w:r>
        <w:t xml:space="preserve"> employees have roles and that’s why I added it as </w:t>
      </w:r>
      <w:proofErr w:type="spellStart"/>
      <w:r>
        <w:t>a</w:t>
      </w:r>
      <w:proofErr w:type="spellEnd"/>
      <w:r>
        <w:t xml:space="preserve"> attribute, they also have name and Salary.  </w:t>
      </w:r>
    </w:p>
    <w:p w14:paraId="6C0EA4CE" w14:textId="052BA372" w:rsidR="00C9076D" w:rsidRDefault="00C9076D" w:rsidP="0063233B">
      <w:pPr>
        <w:pStyle w:val="BodyText"/>
      </w:pPr>
      <w:r>
        <w:t>I made constraint on salary attribute. It should be greater or equal to zero.</w:t>
      </w:r>
    </w:p>
    <w:p w14:paraId="5C696129" w14:textId="77777777" w:rsidR="0063233B" w:rsidRDefault="0063233B" w:rsidP="0063233B">
      <w:pPr>
        <w:pStyle w:val="BodyText"/>
      </w:pPr>
    </w:p>
    <w:p w14:paraId="51C1482C" w14:textId="77777777" w:rsidR="0063233B" w:rsidRDefault="0063233B" w:rsidP="0063233B">
      <w:pPr>
        <w:pStyle w:val="BodyText"/>
      </w:pPr>
    </w:p>
    <w:p w14:paraId="7EFA977F" w14:textId="77777777" w:rsidR="0063233B" w:rsidRDefault="0063233B" w:rsidP="0063233B">
      <w:pPr>
        <w:pStyle w:val="BodyText"/>
      </w:pPr>
      <w:r>
        <w:t>Example with data</w:t>
      </w:r>
    </w:p>
    <w:tbl>
      <w:tblPr>
        <w:tblpPr w:leftFromText="180" w:rightFromText="180" w:vertAnchor="text" w:horzAnchor="margin" w:tblpXSpec="center" w:tblpY="364"/>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63233B" w14:paraId="605060A2" w14:textId="77777777" w:rsidTr="00DA5B2E">
        <w:trPr>
          <w:trHeight w:val="366"/>
        </w:trPr>
        <w:tc>
          <w:tcPr>
            <w:tcW w:w="1869" w:type="dxa"/>
            <w:shd w:val="clear" w:color="auto" w:fill="76CDD8"/>
          </w:tcPr>
          <w:p w14:paraId="6E92E955"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EmployeeID</w:t>
            </w:r>
            <w:proofErr w:type="spellEnd"/>
          </w:p>
        </w:tc>
        <w:tc>
          <w:tcPr>
            <w:tcW w:w="1869" w:type="dxa"/>
            <w:shd w:val="clear" w:color="auto" w:fill="76CDD8"/>
          </w:tcPr>
          <w:p w14:paraId="150E4802"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869" w:type="dxa"/>
            <w:shd w:val="clear" w:color="auto" w:fill="76CDD8"/>
          </w:tcPr>
          <w:p w14:paraId="5FED3E61"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Role</w:t>
            </w:r>
          </w:p>
        </w:tc>
        <w:tc>
          <w:tcPr>
            <w:tcW w:w="1869" w:type="dxa"/>
            <w:shd w:val="clear" w:color="auto" w:fill="76CDD8"/>
          </w:tcPr>
          <w:p w14:paraId="2B7EFE49"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EmployeeName</w:t>
            </w:r>
            <w:proofErr w:type="spellEnd"/>
          </w:p>
        </w:tc>
        <w:tc>
          <w:tcPr>
            <w:tcW w:w="1869" w:type="dxa"/>
            <w:shd w:val="clear" w:color="auto" w:fill="76CDD8"/>
          </w:tcPr>
          <w:p w14:paraId="41EDF157" w14:textId="77777777" w:rsidR="0063233B" w:rsidRPr="00BE17E0" w:rsidRDefault="0063233B" w:rsidP="00DA5B2E">
            <w:pPr>
              <w:pStyle w:val="BodyText"/>
              <w:widowControl w:val="0"/>
              <w:spacing w:line="360" w:lineRule="auto"/>
              <w:jc w:val="center"/>
              <w:rPr>
                <w:color w:val="FFFFFF" w:themeColor="background1"/>
                <w:sz w:val="18"/>
                <w:szCs w:val="18"/>
              </w:rPr>
            </w:pPr>
            <w:r>
              <w:rPr>
                <w:color w:val="FFFFFF" w:themeColor="background1"/>
                <w:sz w:val="18"/>
                <w:szCs w:val="18"/>
              </w:rPr>
              <w:t>Salary</w:t>
            </w:r>
          </w:p>
        </w:tc>
      </w:tr>
      <w:tr w:rsidR="0063233B" w14:paraId="402A42CA" w14:textId="77777777" w:rsidTr="00DA5B2E">
        <w:trPr>
          <w:trHeight w:val="541"/>
        </w:trPr>
        <w:tc>
          <w:tcPr>
            <w:tcW w:w="1869" w:type="dxa"/>
          </w:tcPr>
          <w:p w14:paraId="06981261" w14:textId="77777777" w:rsidR="0063233B" w:rsidRDefault="0063233B" w:rsidP="00DA5B2E">
            <w:pPr>
              <w:pStyle w:val="BodyText"/>
            </w:pPr>
            <w:r>
              <w:t xml:space="preserve">        1</w:t>
            </w:r>
          </w:p>
        </w:tc>
        <w:tc>
          <w:tcPr>
            <w:tcW w:w="1869" w:type="dxa"/>
          </w:tcPr>
          <w:p w14:paraId="1305B974" w14:textId="77777777" w:rsidR="0063233B" w:rsidRDefault="0063233B" w:rsidP="00DA5B2E">
            <w:pPr>
              <w:pStyle w:val="BodyText"/>
            </w:pPr>
            <w:r>
              <w:t>23</w:t>
            </w:r>
          </w:p>
        </w:tc>
        <w:tc>
          <w:tcPr>
            <w:tcW w:w="1869" w:type="dxa"/>
          </w:tcPr>
          <w:p w14:paraId="5DA8630B" w14:textId="77777777" w:rsidR="0063233B" w:rsidRDefault="0063233B" w:rsidP="00DA5B2E">
            <w:pPr>
              <w:pStyle w:val="BodyText"/>
            </w:pPr>
            <w:r>
              <w:t>mechanic</w:t>
            </w:r>
          </w:p>
        </w:tc>
        <w:tc>
          <w:tcPr>
            <w:tcW w:w="1869" w:type="dxa"/>
          </w:tcPr>
          <w:p w14:paraId="1FEC76EA" w14:textId="77777777" w:rsidR="0063233B" w:rsidRDefault="0063233B" w:rsidP="00DA5B2E">
            <w:pPr>
              <w:pStyle w:val="BodyText"/>
            </w:pPr>
            <w:r>
              <w:t>daviti</w:t>
            </w:r>
          </w:p>
        </w:tc>
        <w:tc>
          <w:tcPr>
            <w:tcW w:w="1869" w:type="dxa"/>
          </w:tcPr>
          <w:p w14:paraId="4D9AA149" w14:textId="77777777" w:rsidR="0063233B" w:rsidRDefault="0063233B" w:rsidP="00DA5B2E">
            <w:pPr>
              <w:pStyle w:val="BodyText"/>
            </w:pPr>
            <w:r>
              <w:t>3000</w:t>
            </w:r>
          </w:p>
        </w:tc>
      </w:tr>
    </w:tbl>
    <w:p w14:paraId="30510DFC" w14:textId="77777777" w:rsidR="0063233B" w:rsidRDefault="0063233B" w:rsidP="0063233B">
      <w:pPr>
        <w:pStyle w:val="BodyText"/>
      </w:pPr>
    </w:p>
    <w:p w14:paraId="309244C7" w14:textId="77777777" w:rsidR="0063233B" w:rsidRDefault="0063233B" w:rsidP="0063233B">
      <w:pPr>
        <w:pStyle w:val="BodyText"/>
      </w:pPr>
    </w:p>
    <w:p w14:paraId="76656406" w14:textId="77777777" w:rsidR="0063233B" w:rsidRDefault="0063233B" w:rsidP="0063233B">
      <w:pPr>
        <w:pStyle w:val="BodyText"/>
      </w:pPr>
    </w:p>
    <w:p w14:paraId="2ABB434D" w14:textId="77777777" w:rsidR="0063233B" w:rsidRDefault="0063233B" w:rsidP="0063233B">
      <w:pPr>
        <w:pStyle w:val="BodyText"/>
      </w:pPr>
    </w:p>
    <w:p w14:paraId="6D11A408" w14:textId="77777777" w:rsidR="0063233B" w:rsidRDefault="0063233B" w:rsidP="0063233B">
      <w:pPr>
        <w:pStyle w:val="BodyText"/>
      </w:pPr>
    </w:p>
    <w:p w14:paraId="58CEB68C" w14:textId="77777777" w:rsidR="0063233B" w:rsidRDefault="0063233B" w:rsidP="0063233B">
      <w:pPr>
        <w:pStyle w:val="BodyText"/>
      </w:pPr>
    </w:p>
    <w:p w14:paraId="0D3E0B94" w14:textId="77777777" w:rsidR="0063233B" w:rsidRDefault="0063233B" w:rsidP="0063233B">
      <w:pPr>
        <w:pStyle w:val="BodyText"/>
      </w:pPr>
    </w:p>
    <w:p w14:paraId="204EE3C4" w14:textId="77777777" w:rsidR="0063233B" w:rsidRDefault="0063233B" w:rsidP="0063233B">
      <w:pPr>
        <w:pStyle w:val="BodyText"/>
      </w:pPr>
    </w:p>
    <w:p w14:paraId="0D84961F" w14:textId="77777777" w:rsidR="0063233B" w:rsidRDefault="0063233B" w:rsidP="0063233B">
      <w:pPr>
        <w:pStyle w:val="BodyText"/>
      </w:pPr>
    </w:p>
    <w:p w14:paraId="327FD46A" w14:textId="77777777" w:rsidR="0063233B" w:rsidRDefault="0063233B" w:rsidP="0063233B">
      <w:pPr>
        <w:pStyle w:val="BodyText"/>
      </w:pPr>
    </w:p>
    <w:p w14:paraId="6D04C657" w14:textId="77777777" w:rsidR="0063233B" w:rsidRDefault="0063233B" w:rsidP="0063233B">
      <w:pPr>
        <w:pStyle w:val="BodyText"/>
      </w:pPr>
    </w:p>
    <w:p w14:paraId="6B39DDA8" w14:textId="77777777" w:rsidR="0063233B" w:rsidRDefault="0063233B" w:rsidP="0063233B">
      <w:pPr>
        <w:pStyle w:val="BodyText"/>
      </w:pPr>
    </w:p>
    <w:p w14:paraId="25F95F28" w14:textId="77777777" w:rsidR="0063233B" w:rsidRDefault="0063233B" w:rsidP="0063233B">
      <w:pPr>
        <w:pStyle w:val="BodyText"/>
      </w:pPr>
    </w:p>
    <w:p w14:paraId="6AC45560" w14:textId="77777777" w:rsidR="0063233B" w:rsidRDefault="0063233B" w:rsidP="0063233B">
      <w:pPr>
        <w:pStyle w:val="BodyText"/>
      </w:pPr>
    </w:p>
    <w:p w14:paraId="090C2789" w14:textId="77777777" w:rsidR="0063233B" w:rsidRDefault="0063233B" w:rsidP="0063233B">
      <w:pPr>
        <w:pStyle w:val="BodyText"/>
      </w:pPr>
    </w:p>
    <w:p w14:paraId="32555636" w14:textId="77777777" w:rsidR="0063233B" w:rsidRDefault="0063233B" w:rsidP="0063233B">
      <w:pPr>
        <w:pStyle w:val="BodyText"/>
      </w:pPr>
    </w:p>
    <w:p w14:paraId="0ED92C3D" w14:textId="77777777" w:rsidR="0063233B" w:rsidRDefault="0063233B" w:rsidP="0063233B">
      <w:pPr>
        <w:pStyle w:val="BodyText"/>
      </w:pPr>
    </w:p>
    <w:p w14:paraId="3C82D2BD" w14:textId="77777777" w:rsidR="0063233B" w:rsidRDefault="0063233B" w:rsidP="0063233B">
      <w:pPr>
        <w:pStyle w:val="BodyText"/>
      </w:pPr>
    </w:p>
    <w:p w14:paraId="01DB6771" w14:textId="77777777" w:rsidR="0063233B" w:rsidRDefault="0063233B" w:rsidP="0063233B">
      <w:pPr>
        <w:pStyle w:val="BodyText"/>
      </w:pPr>
    </w:p>
    <w:p w14:paraId="591C182A" w14:textId="77777777" w:rsidR="0063233B" w:rsidRDefault="0063233B" w:rsidP="0063233B">
      <w:pPr>
        <w:pStyle w:val="BodyText"/>
      </w:pPr>
      <w:r>
        <w:t>Table Train</w:t>
      </w:r>
    </w:p>
    <w:p w14:paraId="25D7F35B" w14:textId="77777777" w:rsidR="0063233B" w:rsidRDefault="0063233B" w:rsidP="0063233B">
      <w:pPr>
        <w:pStyle w:val="BodyText"/>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E15E6A4"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689FAA58"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056EC53"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1B51DBF"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C42E9F4" w14:textId="77777777" w:rsidR="0063233B" w:rsidRPr="00D874ED" w:rsidRDefault="0063233B" w:rsidP="00DA5B2E">
            <w:pPr>
              <w:pStyle w:val="BodyText"/>
            </w:pPr>
            <w:r w:rsidRPr="00D874ED">
              <w:t xml:space="preserve">Data Type </w:t>
            </w:r>
          </w:p>
        </w:tc>
      </w:tr>
      <w:tr w:rsidR="0063233B" w14:paraId="6D134720" w14:textId="77777777" w:rsidTr="00DA5B2E">
        <w:trPr>
          <w:trHeight w:val="432"/>
        </w:trPr>
        <w:tc>
          <w:tcPr>
            <w:tcW w:w="2649" w:type="dxa"/>
            <w:vMerge w:val="restart"/>
          </w:tcPr>
          <w:p w14:paraId="293E19D7" w14:textId="77777777" w:rsidR="0063233B" w:rsidRDefault="0063233B" w:rsidP="00DA5B2E">
            <w:pPr>
              <w:pStyle w:val="BodyText"/>
            </w:pPr>
          </w:p>
          <w:p w14:paraId="4E72151C" w14:textId="77777777" w:rsidR="0063233B" w:rsidRDefault="0063233B" w:rsidP="00DA5B2E">
            <w:pPr>
              <w:pStyle w:val="BodyText"/>
            </w:pPr>
          </w:p>
          <w:p w14:paraId="09A0C25E" w14:textId="77777777" w:rsidR="0063233B" w:rsidRPr="009509B4" w:rsidRDefault="0063233B" w:rsidP="00DA5B2E">
            <w:pPr>
              <w:pStyle w:val="BodyText"/>
            </w:pPr>
            <w:r>
              <w:t>Train</w:t>
            </w:r>
          </w:p>
        </w:tc>
        <w:tc>
          <w:tcPr>
            <w:tcW w:w="2302" w:type="dxa"/>
          </w:tcPr>
          <w:p w14:paraId="774D58E7" w14:textId="77777777" w:rsidR="0063233B" w:rsidRDefault="0063233B" w:rsidP="00DA5B2E">
            <w:pPr>
              <w:pStyle w:val="BodyText"/>
            </w:pPr>
            <w:proofErr w:type="spellStart"/>
            <w:r>
              <w:t>TrainID</w:t>
            </w:r>
            <w:proofErr w:type="spellEnd"/>
          </w:p>
        </w:tc>
        <w:tc>
          <w:tcPr>
            <w:tcW w:w="2302" w:type="dxa"/>
          </w:tcPr>
          <w:p w14:paraId="6D587E11" w14:textId="77777777" w:rsidR="0063233B" w:rsidRDefault="0063233B" w:rsidP="00DA5B2E">
            <w:pPr>
              <w:pStyle w:val="BodyText"/>
            </w:pPr>
            <w:r>
              <w:t xml:space="preserve"> PK</w:t>
            </w:r>
          </w:p>
        </w:tc>
        <w:tc>
          <w:tcPr>
            <w:tcW w:w="2302" w:type="dxa"/>
          </w:tcPr>
          <w:p w14:paraId="76E93E98" w14:textId="77777777" w:rsidR="0063233B" w:rsidRDefault="0063233B" w:rsidP="00DA5B2E">
            <w:pPr>
              <w:pStyle w:val="BodyText"/>
            </w:pPr>
            <w:r>
              <w:t>Int</w:t>
            </w:r>
          </w:p>
        </w:tc>
      </w:tr>
      <w:tr w:rsidR="0063233B" w14:paraId="58DD256B" w14:textId="77777777" w:rsidTr="00DA5B2E">
        <w:trPr>
          <w:trHeight w:val="432"/>
        </w:trPr>
        <w:tc>
          <w:tcPr>
            <w:tcW w:w="2649" w:type="dxa"/>
            <w:vMerge/>
          </w:tcPr>
          <w:p w14:paraId="179C84D9" w14:textId="77777777" w:rsidR="0063233B" w:rsidRDefault="0063233B" w:rsidP="00DA5B2E">
            <w:pPr>
              <w:pStyle w:val="BodyText"/>
            </w:pPr>
          </w:p>
        </w:tc>
        <w:tc>
          <w:tcPr>
            <w:tcW w:w="2302" w:type="dxa"/>
          </w:tcPr>
          <w:p w14:paraId="6AA133CC" w14:textId="77777777" w:rsidR="0063233B" w:rsidRDefault="0063233B" w:rsidP="00DA5B2E">
            <w:pPr>
              <w:pStyle w:val="BodyText"/>
            </w:pPr>
            <w:proofErr w:type="spellStart"/>
            <w:r>
              <w:t>TrainName</w:t>
            </w:r>
            <w:proofErr w:type="spellEnd"/>
          </w:p>
        </w:tc>
        <w:tc>
          <w:tcPr>
            <w:tcW w:w="2302" w:type="dxa"/>
          </w:tcPr>
          <w:p w14:paraId="454D1770" w14:textId="77777777" w:rsidR="0063233B" w:rsidRDefault="0063233B" w:rsidP="00DA5B2E">
            <w:pPr>
              <w:pStyle w:val="BodyText"/>
            </w:pPr>
          </w:p>
        </w:tc>
        <w:tc>
          <w:tcPr>
            <w:tcW w:w="2302" w:type="dxa"/>
          </w:tcPr>
          <w:p w14:paraId="398906F8" w14:textId="77777777" w:rsidR="0063233B" w:rsidRDefault="0063233B" w:rsidP="00DA5B2E">
            <w:pPr>
              <w:pStyle w:val="BodyText"/>
            </w:pPr>
            <w:proofErr w:type="gramStart"/>
            <w:r>
              <w:t>Varchar(</w:t>
            </w:r>
            <w:proofErr w:type="gramEnd"/>
            <w:r>
              <w:t>50)</w:t>
            </w:r>
          </w:p>
        </w:tc>
      </w:tr>
      <w:tr w:rsidR="0063233B" w14:paraId="778B0DE3" w14:textId="77777777" w:rsidTr="00DA5B2E">
        <w:trPr>
          <w:trHeight w:val="485"/>
        </w:trPr>
        <w:tc>
          <w:tcPr>
            <w:tcW w:w="2649" w:type="dxa"/>
            <w:vMerge/>
          </w:tcPr>
          <w:p w14:paraId="36F16518" w14:textId="77777777" w:rsidR="0063233B" w:rsidRDefault="0063233B" w:rsidP="00DA5B2E">
            <w:pPr>
              <w:pStyle w:val="BodyText"/>
            </w:pPr>
          </w:p>
        </w:tc>
        <w:tc>
          <w:tcPr>
            <w:tcW w:w="2302" w:type="dxa"/>
          </w:tcPr>
          <w:p w14:paraId="65C020C9" w14:textId="77777777" w:rsidR="0063233B" w:rsidRDefault="0063233B" w:rsidP="00DA5B2E">
            <w:pPr>
              <w:pStyle w:val="BodyText"/>
            </w:pPr>
            <w:r>
              <w:t>capacity</w:t>
            </w:r>
          </w:p>
        </w:tc>
        <w:tc>
          <w:tcPr>
            <w:tcW w:w="2302" w:type="dxa"/>
          </w:tcPr>
          <w:p w14:paraId="16B69B69" w14:textId="77777777" w:rsidR="0063233B" w:rsidRDefault="0063233B" w:rsidP="00DA5B2E">
            <w:pPr>
              <w:pStyle w:val="BodyText"/>
            </w:pPr>
          </w:p>
        </w:tc>
        <w:tc>
          <w:tcPr>
            <w:tcW w:w="2302" w:type="dxa"/>
          </w:tcPr>
          <w:p w14:paraId="7674BD32" w14:textId="77777777" w:rsidR="0063233B" w:rsidRDefault="0063233B" w:rsidP="00DA5B2E">
            <w:pPr>
              <w:pStyle w:val="BodyText"/>
            </w:pPr>
            <w:r>
              <w:t xml:space="preserve">Int   </w:t>
            </w:r>
            <w:proofErr w:type="gramStart"/>
            <w:r>
              <w:t>Constraint(</w:t>
            </w:r>
            <w:proofErr w:type="gramEnd"/>
            <w:r>
              <w:t>Capacity&gt;0)</w:t>
            </w:r>
          </w:p>
        </w:tc>
      </w:tr>
    </w:tbl>
    <w:p w14:paraId="2CA0BEDE" w14:textId="77777777" w:rsidR="0063233B" w:rsidRDefault="0063233B" w:rsidP="0063233B">
      <w:pPr>
        <w:pStyle w:val="BodyText"/>
      </w:pPr>
    </w:p>
    <w:p w14:paraId="2DC718CD" w14:textId="77777777" w:rsidR="0063233B" w:rsidRDefault="0063233B" w:rsidP="0063233B">
      <w:pPr>
        <w:pStyle w:val="BodyText"/>
      </w:pPr>
    </w:p>
    <w:p w14:paraId="4A0F3542" w14:textId="77777777" w:rsidR="0063233B" w:rsidRDefault="0063233B" w:rsidP="0063233B">
      <w:pPr>
        <w:pStyle w:val="BodyText"/>
      </w:pPr>
    </w:p>
    <w:p w14:paraId="447AF513" w14:textId="44B834B0" w:rsidR="0063233B" w:rsidRPr="00C9076D" w:rsidRDefault="0063233B" w:rsidP="0063233B">
      <w:pPr>
        <w:pStyle w:val="BodyText"/>
        <w:rPr>
          <w:rFonts w:asciiTheme="minorHAnsi" w:hAnsiTheme="minorHAnsi"/>
        </w:rPr>
      </w:pPr>
      <w:r w:rsidRPr="00C9076D">
        <w:t xml:space="preserve">In Train table we have </w:t>
      </w:r>
      <w:proofErr w:type="spellStart"/>
      <w:r w:rsidRPr="00C9076D">
        <w:t>TrainID</w:t>
      </w:r>
      <w:proofErr w:type="spellEnd"/>
      <w:r w:rsidRPr="00C9076D">
        <w:t xml:space="preserve"> as PK and it uniquely identifies every train, Another attribute is </w:t>
      </w:r>
      <w:proofErr w:type="spellStart"/>
      <w:proofErr w:type="gramStart"/>
      <w:r w:rsidRPr="00C9076D">
        <w:t>TrainName,</w:t>
      </w:r>
      <w:r w:rsidRPr="00C9076D">
        <w:rPr>
          <w:rFonts w:asciiTheme="minorHAnsi" w:hAnsiTheme="minorHAnsi"/>
        </w:rPr>
        <w:t>and</w:t>
      </w:r>
      <w:proofErr w:type="spellEnd"/>
      <w:proofErr w:type="gramEnd"/>
      <w:r w:rsidRPr="00C9076D">
        <w:rPr>
          <w:rFonts w:asciiTheme="minorHAnsi" w:hAnsiTheme="minorHAnsi"/>
        </w:rPr>
        <w:t xml:space="preserve"> in my logic there can be trains with the same name so </w:t>
      </w:r>
      <w:proofErr w:type="spellStart"/>
      <w:r w:rsidRPr="00C9076D">
        <w:rPr>
          <w:rFonts w:asciiTheme="minorHAnsi" w:hAnsiTheme="minorHAnsi"/>
        </w:rPr>
        <w:t>TrainName</w:t>
      </w:r>
      <w:proofErr w:type="spellEnd"/>
      <w:r w:rsidRPr="00C9076D">
        <w:rPr>
          <w:rFonts w:asciiTheme="minorHAnsi" w:hAnsiTheme="minorHAnsi"/>
        </w:rPr>
        <w:t xml:space="preserve"> doesn’t uniquely identifies train that’s why it is not part of the PK. Train also has capacity and I added it as </w:t>
      </w:r>
      <w:proofErr w:type="spellStart"/>
      <w:r w:rsidRPr="00C9076D">
        <w:rPr>
          <w:rFonts w:asciiTheme="minorHAnsi" w:hAnsiTheme="minorHAnsi"/>
        </w:rPr>
        <w:t>a</w:t>
      </w:r>
      <w:proofErr w:type="spellEnd"/>
      <w:r w:rsidRPr="00C9076D">
        <w:rPr>
          <w:rFonts w:asciiTheme="minorHAnsi" w:hAnsiTheme="minorHAnsi"/>
        </w:rPr>
        <w:t xml:space="preserve"> attribute with data type int</w:t>
      </w:r>
      <w:r w:rsidR="00101155">
        <w:rPr>
          <w:rFonts w:asciiTheme="minorHAnsi" w:hAnsiTheme="minorHAnsi"/>
        </w:rPr>
        <w:t xml:space="preserve"> and it should be greater than 0.</w:t>
      </w:r>
      <w:r w:rsidRPr="00C9076D">
        <w:rPr>
          <w:rFonts w:asciiTheme="minorHAnsi" w:hAnsiTheme="minorHAnsi"/>
        </w:rPr>
        <w:t xml:space="preserve">  we have Many-to-Many relationship between table Train and table Station</w:t>
      </w:r>
      <w:r w:rsidR="00101155">
        <w:rPr>
          <w:rFonts w:asciiTheme="minorHAnsi" w:hAnsiTheme="minorHAnsi"/>
        </w:rPr>
        <w:t>.</w:t>
      </w:r>
      <w:r w:rsidRPr="00C9076D">
        <w:rPr>
          <w:rFonts w:asciiTheme="minorHAnsi" w:hAnsiTheme="minorHAnsi"/>
        </w:rPr>
        <w:t xml:space="preserve"> and </w:t>
      </w:r>
      <w:proofErr w:type="gramStart"/>
      <w:r w:rsidRPr="00C9076D">
        <w:rPr>
          <w:rFonts w:asciiTheme="minorHAnsi" w:hAnsiTheme="minorHAnsi"/>
        </w:rPr>
        <w:t>lastly</w:t>
      </w:r>
      <w:proofErr w:type="gramEnd"/>
      <w:r w:rsidRPr="00C9076D">
        <w:rPr>
          <w:rFonts w:asciiTheme="minorHAnsi" w:hAnsiTheme="minorHAnsi"/>
        </w:rPr>
        <w:t xml:space="preserve"> we have One-to-Many relationship between table Repair and table Train</w:t>
      </w:r>
      <w:r w:rsidR="00101155">
        <w:rPr>
          <w:rFonts w:asciiTheme="minorHAnsi" w:hAnsiTheme="minorHAnsi"/>
        </w:rPr>
        <w:t>.</w:t>
      </w:r>
    </w:p>
    <w:p w14:paraId="3C18BA69" w14:textId="77777777" w:rsidR="0063233B" w:rsidRDefault="0063233B" w:rsidP="0063233B">
      <w:pPr>
        <w:pStyle w:val="BodyText"/>
        <w:rPr>
          <w:rFonts w:asciiTheme="minorHAnsi" w:hAnsiTheme="minorHAnsi"/>
        </w:rPr>
      </w:pPr>
    </w:p>
    <w:p w14:paraId="1BB42630" w14:textId="77777777" w:rsidR="0063233B" w:rsidRDefault="0063233B" w:rsidP="0063233B">
      <w:pPr>
        <w:pStyle w:val="BodyText"/>
        <w:rPr>
          <w:rFonts w:asciiTheme="minorHAnsi" w:hAnsiTheme="minorHAnsi"/>
        </w:rPr>
      </w:pPr>
    </w:p>
    <w:p w14:paraId="6929C352" w14:textId="77777777" w:rsidR="0063233B" w:rsidRDefault="0063233B" w:rsidP="0063233B">
      <w:pPr>
        <w:pStyle w:val="BodyText"/>
        <w:rPr>
          <w:rFonts w:asciiTheme="minorHAnsi" w:hAnsiTheme="minorHAnsi"/>
        </w:rPr>
      </w:pPr>
      <w:r>
        <w:rPr>
          <w:rFonts w:asciiTheme="minorHAnsi" w:hAnsiTheme="minorHAnsi"/>
        </w:rPr>
        <w:t>Example with data</w:t>
      </w:r>
    </w:p>
    <w:p w14:paraId="0237105D"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63233B" w14:paraId="50542472" w14:textId="77777777" w:rsidTr="00DA5B2E">
        <w:trPr>
          <w:trHeight w:val="366"/>
        </w:trPr>
        <w:tc>
          <w:tcPr>
            <w:tcW w:w="1869" w:type="dxa"/>
            <w:shd w:val="clear" w:color="auto" w:fill="76CDD8"/>
          </w:tcPr>
          <w:p w14:paraId="157B5EA9"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TrainID</w:t>
            </w:r>
            <w:proofErr w:type="spellEnd"/>
          </w:p>
        </w:tc>
        <w:tc>
          <w:tcPr>
            <w:tcW w:w="1869" w:type="dxa"/>
            <w:shd w:val="clear" w:color="auto" w:fill="76CDD8"/>
          </w:tcPr>
          <w:p w14:paraId="38EB2694"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TrainName</w:t>
            </w:r>
            <w:proofErr w:type="spellEnd"/>
          </w:p>
        </w:tc>
        <w:tc>
          <w:tcPr>
            <w:tcW w:w="1869" w:type="dxa"/>
            <w:shd w:val="clear" w:color="auto" w:fill="76CDD8"/>
          </w:tcPr>
          <w:p w14:paraId="3033DA8D"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capacity</w:t>
            </w:r>
          </w:p>
        </w:tc>
      </w:tr>
      <w:tr w:rsidR="0063233B" w14:paraId="42EDC967" w14:textId="77777777" w:rsidTr="00DA5B2E">
        <w:trPr>
          <w:trHeight w:val="541"/>
        </w:trPr>
        <w:tc>
          <w:tcPr>
            <w:tcW w:w="1869" w:type="dxa"/>
          </w:tcPr>
          <w:p w14:paraId="4706FF5B" w14:textId="77777777" w:rsidR="0063233B" w:rsidRDefault="0063233B" w:rsidP="00DA5B2E">
            <w:pPr>
              <w:pStyle w:val="BodyText"/>
            </w:pPr>
            <w:r>
              <w:t xml:space="preserve">        1</w:t>
            </w:r>
          </w:p>
        </w:tc>
        <w:tc>
          <w:tcPr>
            <w:tcW w:w="1869" w:type="dxa"/>
          </w:tcPr>
          <w:p w14:paraId="727F2D02" w14:textId="77777777" w:rsidR="0063233B" w:rsidRDefault="0063233B" w:rsidP="00DA5B2E">
            <w:pPr>
              <w:pStyle w:val="BodyText"/>
            </w:pPr>
            <w:r>
              <w:t xml:space="preserve">Easter </w:t>
            </w:r>
            <w:proofErr w:type="gramStart"/>
            <w:r>
              <w:t>express</w:t>
            </w:r>
            <w:proofErr w:type="gramEnd"/>
          </w:p>
        </w:tc>
        <w:tc>
          <w:tcPr>
            <w:tcW w:w="1869" w:type="dxa"/>
          </w:tcPr>
          <w:p w14:paraId="13EE9599" w14:textId="77777777" w:rsidR="0063233B" w:rsidRDefault="0063233B" w:rsidP="00DA5B2E">
            <w:pPr>
              <w:pStyle w:val="BodyText"/>
            </w:pPr>
            <w:r>
              <w:t>200</w:t>
            </w:r>
          </w:p>
        </w:tc>
      </w:tr>
    </w:tbl>
    <w:p w14:paraId="37543E73" w14:textId="77777777" w:rsidR="0063233B" w:rsidRDefault="0063233B" w:rsidP="0063233B">
      <w:pPr>
        <w:pStyle w:val="BodyText"/>
      </w:pPr>
    </w:p>
    <w:p w14:paraId="35EC86F0" w14:textId="77777777" w:rsidR="0063233B" w:rsidRDefault="0063233B" w:rsidP="0063233B">
      <w:pPr>
        <w:pStyle w:val="BodyText"/>
        <w:rPr>
          <w:rFonts w:asciiTheme="minorHAnsi" w:hAnsiTheme="minorHAnsi"/>
        </w:rPr>
      </w:pPr>
    </w:p>
    <w:p w14:paraId="4E0171C4" w14:textId="77777777" w:rsidR="0063233B" w:rsidRDefault="0063233B" w:rsidP="0063233B">
      <w:pPr>
        <w:pStyle w:val="BodyText"/>
        <w:rPr>
          <w:rFonts w:asciiTheme="minorHAnsi" w:hAnsiTheme="minorHAnsi"/>
        </w:rPr>
      </w:pPr>
    </w:p>
    <w:p w14:paraId="2876381B" w14:textId="77777777" w:rsidR="0063233B" w:rsidRDefault="0063233B" w:rsidP="0063233B">
      <w:pPr>
        <w:pStyle w:val="BodyText"/>
        <w:rPr>
          <w:rFonts w:asciiTheme="minorHAnsi" w:hAnsiTheme="minorHAnsi"/>
        </w:rPr>
      </w:pPr>
    </w:p>
    <w:p w14:paraId="5A533DB9" w14:textId="77777777" w:rsidR="0063233B" w:rsidRDefault="0063233B" w:rsidP="0063233B">
      <w:pPr>
        <w:pStyle w:val="BodyText"/>
        <w:rPr>
          <w:rFonts w:asciiTheme="minorHAnsi" w:hAnsiTheme="minorHAnsi"/>
        </w:rPr>
      </w:pPr>
    </w:p>
    <w:p w14:paraId="4673BAD9" w14:textId="77777777" w:rsidR="0063233B" w:rsidRDefault="0063233B" w:rsidP="0063233B">
      <w:pPr>
        <w:pStyle w:val="BodyText"/>
        <w:rPr>
          <w:rFonts w:asciiTheme="minorHAnsi" w:hAnsiTheme="minorHAnsi"/>
        </w:rPr>
      </w:pPr>
    </w:p>
    <w:p w14:paraId="60D3EC19" w14:textId="77777777" w:rsidR="0063233B" w:rsidRDefault="0063233B" w:rsidP="0063233B">
      <w:pPr>
        <w:pStyle w:val="BodyText"/>
        <w:rPr>
          <w:rFonts w:asciiTheme="minorHAnsi" w:hAnsiTheme="minorHAnsi"/>
        </w:rPr>
      </w:pPr>
    </w:p>
    <w:p w14:paraId="3D15700C" w14:textId="77777777" w:rsidR="0063233B" w:rsidRDefault="0063233B" w:rsidP="0063233B">
      <w:pPr>
        <w:pStyle w:val="BodyText"/>
        <w:rPr>
          <w:rFonts w:asciiTheme="minorHAnsi" w:hAnsiTheme="minorHAnsi"/>
        </w:rPr>
      </w:pPr>
    </w:p>
    <w:p w14:paraId="7A784496" w14:textId="77777777" w:rsidR="0063233B" w:rsidRDefault="0063233B" w:rsidP="0063233B">
      <w:pPr>
        <w:pStyle w:val="BodyText"/>
        <w:rPr>
          <w:rFonts w:asciiTheme="minorHAnsi" w:hAnsiTheme="minorHAnsi"/>
        </w:rPr>
      </w:pPr>
    </w:p>
    <w:p w14:paraId="72EC3297" w14:textId="77777777" w:rsidR="0063233B" w:rsidRDefault="0063233B" w:rsidP="0063233B">
      <w:pPr>
        <w:pStyle w:val="BodyText"/>
        <w:rPr>
          <w:rFonts w:asciiTheme="minorHAnsi" w:hAnsiTheme="minorHAnsi"/>
        </w:rPr>
      </w:pPr>
    </w:p>
    <w:p w14:paraId="6A5DADAF" w14:textId="77777777" w:rsidR="0063233B" w:rsidRDefault="0063233B" w:rsidP="0063233B">
      <w:pPr>
        <w:pStyle w:val="BodyText"/>
        <w:rPr>
          <w:rFonts w:asciiTheme="minorHAnsi" w:hAnsiTheme="minorHAnsi"/>
        </w:rPr>
      </w:pPr>
    </w:p>
    <w:p w14:paraId="26DD02E5" w14:textId="77777777" w:rsidR="0063233B" w:rsidRDefault="0063233B" w:rsidP="0063233B">
      <w:pPr>
        <w:pStyle w:val="BodyText"/>
        <w:rPr>
          <w:rFonts w:asciiTheme="minorHAnsi" w:hAnsiTheme="minorHAnsi"/>
        </w:rPr>
      </w:pPr>
    </w:p>
    <w:p w14:paraId="07C4C963" w14:textId="77777777" w:rsidR="0063233B" w:rsidRDefault="0063233B" w:rsidP="0063233B">
      <w:pPr>
        <w:pStyle w:val="BodyText"/>
        <w:rPr>
          <w:rFonts w:asciiTheme="minorHAnsi" w:hAnsiTheme="minorHAnsi"/>
        </w:rPr>
      </w:pPr>
    </w:p>
    <w:p w14:paraId="236E854D" w14:textId="77777777" w:rsidR="0063233B" w:rsidRDefault="0063233B" w:rsidP="0063233B">
      <w:pPr>
        <w:pStyle w:val="BodyText"/>
        <w:rPr>
          <w:rFonts w:asciiTheme="minorHAnsi" w:hAnsiTheme="minorHAnsi"/>
        </w:rPr>
      </w:pPr>
    </w:p>
    <w:p w14:paraId="61FCA680" w14:textId="77777777" w:rsidR="0063233B" w:rsidRDefault="0063233B" w:rsidP="0063233B">
      <w:pPr>
        <w:pStyle w:val="BodyText"/>
        <w:rPr>
          <w:rFonts w:asciiTheme="minorHAnsi" w:hAnsiTheme="minorHAnsi"/>
        </w:rPr>
      </w:pPr>
    </w:p>
    <w:p w14:paraId="348C59F0" w14:textId="77777777" w:rsidR="0063233B" w:rsidRDefault="0063233B" w:rsidP="0063233B">
      <w:pPr>
        <w:pStyle w:val="BodyText"/>
        <w:rPr>
          <w:rFonts w:asciiTheme="minorHAnsi" w:hAnsiTheme="minorHAnsi"/>
        </w:rPr>
      </w:pPr>
    </w:p>
    <w:p w14:paraId="07631313" w14:textId="77777777" w:rsidR="0063233B" w:rsidRDefault="0063233B" w:rsidP="0063233B">
      <w:pPr>
        <w:pStyle w:val="BodyText"/>
        <w:rPr>
          <w:rFonts w:asciiTheme="minorHAnsi" w:hAnsiTheme="minorHAnsi"/>
        </w:rPr>
      </w:pPr>
    </w:p>
    <w:p w14:paraId="7EDF6CEE" w14:textId="77777777" w:rsidR="0063233B" w:rsidRDefault="0063233B" w:rsidP="0063233B">
      <w:pPr>
        <w:pStyle w:val="BodyText"/>
        <w:rPr>
          <w:rFonts w:asciiTheme="minorHAnsi" w:hAnsiTheme="minorHAnsi"/>
        </w:rPr>
      </w:pPr>
      <w:r>
        <w:rPr>
          <w:rFonts w:asciiTheme="minorHAnsi" w:hAnsiTheme="minorHAnsi"/>
        </w:rPr>
        <w:t>Table Lines</w:t>
      </w:r>
    </w:p>
    <w:p w14:paraId="5C62ED08"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01D36F4F"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5A2C2E70"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BFE530E"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6C52E29"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58887EE" w14:textId="77777777" w:rsidR="0063233B" w:rsidRPr="00D874ED" w:rsidRDefault="0063233B" w:rsidP="00DA5B2E">
            <w:pPr>
              <w:pStyle w:val="BodyText"/>
            </w:pPr>
            <w:r w:rsidRPr="00D874ED">
              <w:t xml:space="preserve">Data Type </w:t>
            </w:r>
          </w:p>
        </w:tc>
      </w:tr>
      <w:tr w:rsidR="0063233B" w14:paraId="04C64996" w14:textId="77777777" w:rsidTr="00DA5B2E">
        <w:trPr>
          <w:trHeight w:val="432"/>
        </w:trPr>
        <w:tc>
          <w:tcPr>
            <w:tcW w:w="2649" w:type="dxa"/>
            <w:vMerge w:val="restart"/>
          </w:tcPr>
          <w:p w14:paraId="2761E5DE" w14:textId="77777777" w:rsidR="0063233B" w:rsidRDefault="0063233B" w:rsidP="00DA5B2E">
            <w:pPr>
              <w:pStyle w:val="BodyText"/>
            </w:pPr>
          </w:p>
          <w:p w14:paraId="71BC4A04" w14:textId="77777777" w:rsidR="0063233B" w:rsidRDefault="0063233B" w:rsidP="00DA5B2E">
            <w:pPr>
              <w:pStyle w:val="BodyText"/>
            </w:pPr>
          </w:p>
          <w:p w14:paraId="5F708086" w14:textId="77777777" w:rsidR="0063233B" w:rsidRPr="009509B4" w:rsidRDefault="0063233B" w:rsidP="00DA5B2E">
            <w:pPr>
              <w:pStyle w:val="BodyText"/>
            </w:pPr>
            <w:r>
              <w:t>Lines</w:t>
            </w:r>
          </w:p>
        </w:tc>
        <w:tc>
          <w:tcPr>
            <w:tcW w:w="2302" w:type="dxa"/>
          </w:tcPr>
          <w:p w14:paraId="79FF854B" w14:textId="77777777" w:rsidR="0063233B" w:rsidRDefault="0063233B" w:rsidP="00DA5B2E">
            <w:pPr>
              <w:pStyle w:val="BodyText"/>
            </w:pPr>
            <w:proofErr w:type="spellStart"/>
            <w:r>
              <w:t>LineID</w:t>
            </w:r>
            <w:proofErr w:type="spellEnd"/>
          </w:p>
        </w:tc>
        <w:tc>
          <w:tcPr>
            <w:tcW w:w="2302" w:type="dxa"/>
          </w:tcPr>
          <w:p w14:paraId="5AA98EAC" w14:textId="77777777" w:rsidR="0063233B" w:rsidRDefault="0063233B" w:rsidP="00DA5B2E">
            <w:pPr>
              <w:pStyle w:val="BodyText"/>
            </w:pPr>
            <w:r>
              <w:t xml:space="preserve"> PK</w:t>
            </w:r>
          </w:p>
        </w:tc>
        <w:tc>
          <w:tcPr>
            <w:tcW w:w="2302" w:type="dxa"/>
          </w:tcPr>
          <w:p w14:paraId="35D34336" w14:textId="77777777" w:rsidR="0063233B" w:rsidRDefault="0063233B" w:rsidP="00DA5B2E">
            <w:pPr>
              <w:pStyle w:val="BodyText"/>
            </w:pPr>
            <w:r>
              <w:t>Int</w:t>
            </w:r>
          </w:p>
        </w:tc>
      </w:tr>
      <w:tr w:rsidR="0063233B" w14:paraId="18A6E0EC" w14:textId="77777777" w:rsidTr="00DA5B2E">
        <w:trPr>
          <w:trHeight w:val="432"/>
        </w:trPr>
        <w:tc>
          <w:tcPr>
            <w:tcW w:w="2649" w:type="dxa"/>
            <w:vMerge/>
          </w:tcPr>
          <w:p w14:paraId="4601A03C" w14:textId="77777777" w:rsidR="0063233B" w:rsidRDefault="0063233B" w:rsidP="00DA5B2E">
            <w:pPr>
              <w:pStyle w:val="BodyText"/>
            </w:pPr>
          </w:p>
        </w:tc>
        <w:tc>
          <w:tcPr>
            <w:tcW w:w="2302" w:type="dxa"/>
          </w:tcPr>
          <w:p w14:paraId="476D0619" w14:textId="77777777" w:rsidR="0063233B" w:rsidRDefault="0063233B" w:rsidP="00DA5B2E">
            <w:pPr>
              <w:pStyle w:val="BodyText"/>
            </w:pPr>
            <w:proofErr w:type="spellStart"/>
            <w:r>
              <w:t>LineName</w:t>
            </w:r>
            <w:proofErr w:type="spellEnd"/>
          </w:p>
        </w:tc>
        <w:tc>
          <w:tcPr>
            <w:tcW w:w="2302" w:type="dxa"/>
          </w:tcPr>
          <w:p w14:paraId="3C8FC0ED" w14:textId="77777777" w:rsidR="0063233B" w:rsidRDefault="0063233B" w:rsidP="00DA5B2E">
            <w:pPr>
              <w:pStyle w:val="BodyText"/>
            </w:pPr>
          </w:p>
        </w:tc>
        <w:tc>
          <w:tcPr>
            <w:tcW w:w="2302" w:type="dxa"/>
          </w:tcPr>
          <w:p w14:paraId="71E927C0" w14:textId="77777777" w:rsidR="0063233B" w:rsidRDefault="0063233B" w:rsidP="00DA5B2E">
            <w:pPr>
              <w:pStyle w:val="BodyText"/>
            </w:pPr>
            <w:proofErr w:type="gramStart"/>
            <w:r>
              <w:t>Varchar(</w:t>
            </w:r>
            <w:proofErr w:type="gramEnd"/>
            <w:r>
              <w:t>50)</w:t>
            </w:r>
          </w:p>
        </w:tc>
      </w:tr>
      <w:tr w:rsidR="0063233B" w14:paraId="03D92071" w14:textId="77777777" w:rsidTr="00DA5B2E">
        <w:trPr>
          <w:trHeight w:val="432"/>
        </w:trPr>
        <w:tc>
          <w:tcPr>
            <w:tcW w:w="2649" w:type="dxa"/>
            <w:vMerge/>
          </w:tcPr>
          <w:p w14:paraId="550F6E10" w14:textId="77777777" w:rsidR="0063233B" w:rsidRDefault="0063233B" w:rsidP="00DA5B2E">
            <w:pPr>
              <w:pStyle w:val="BodyText"/>
            </w:pPr>
          </w:p>
        </w:tc>
        <w:tc>
          <w:tcPr>
            <w:tcW w:w="2302" w:type="dxa"/>
          </w:tcPr>
          <w:p w14:paraId="4BFE3BB8" w14:textId="77777777" w:rsidR="0063233B" w:rsidRDefault="0063233B" w:rsidP="00DA5B2E">
            <w:pPr>
              <w:pStyle w:val="BodyText"/>
            </w:pPr>
            <w:proofErr w:type="spellStart"/>
            <w:r>
              <w:t>OperatingFrequency</w:t>
            </w:r>
            <w:proofErr w:type="spellEnd"/>
          </w:p>
        </w:tc>
        <w:tc>
          <w:tcPr>
            <w:tcW w:w="2302" w:type="dxa"/>
          </w:tcPr>
          <w:p w14:paraId="7345EEDD" w14:textId="77777777" w:rsidR="0063233B" w:rsidRDefault="0063233B" w:rsidP="00DA5B2E">
            <w:pPr>
              <w:pStyle w:val="BodyText"/>
            </w:pPr>
          </w:p>
        </w:tc>
        <w:tc>
          <w:tcPr>
            <w:tcW w:w="2302" w:type="dxa"/>
          </w:tcPr>
          <w:p w14:paraId="5CE97923" w14:textId="77777777" w:rsidR="0063233B" w:rsidRDefault="0063233B" w:rsidP="00DA5B2E">
            <w:pPr>
              <w:pStyle w:val="BodyText"/>
            </w:pPr>
            <w:r>
              <w:t>time</w:t>
            </w:r>
          </w:p>
        </w:tc>
      </w:tr>
    </w:tbl>
    <w:p w14:paraId="3BBE31AB" w14:textId="77777777" w:rsidR="0063233B" w:rsidRDefault="0063233B" w:rsidP="0063233B">
      <w:pPr>
        <w:pStyle w:val="BodyText"/>
        <w:rPr>
          <w:rFonts w:asciiTheme="minorHAnsi" w:hAnsiTheme="minorHAnsi"/>
        </w:rPr>
      </w:pPr>
    </w:p>
    <w:p w14:paraId="0A8443D1" w14:textId="77777777" w:rsidR="0063233B" w:rsidRDefault="0063233B" w:rsidP="0063233B">
      <w:pPr>
        <w:pStyle w:val="BodyText"/>
        <w:rPr>
          <w:rFonts w:asciiTheme="minorHAnsi" w:hAnsiTheme="minorHAnsi"/>
        </w:rPr>
      </w:pPr>
    </w:p>
    <w:p w14:paraId="0F2A6279" w14:textId="77777777" w:rsidR="0063233B" w:rsidRDefault="0063233B" w:rsidP="0063233B">
      <w:pPr>
        <w:pStyle w:val="BodyText"/>
        <w:rPr>
          <w:rFonts w:asciiTheme="minorHAnsi" w:hAnsiTheme="minorHAnsi"/>
        </w:rPr>
      </w:pPr>
    </w:p>
    <w:p w14:paraId="6810829D" w14:textId="77777777" w:rsidR="0063233B" w:rsidRDefault="0063233B" w:rsidP="0063233B">
      <w:pPr>
        <w:pStyle w:val="BodyText"/>
        <w:rPr>
          <w:rFonts w:asciiTheme="minorHAnsi" w:hAnsiTheme="minorHAnsi"/>
        </w:rPr>
      </w:pPr>
    </w:p>
    <w:p w14:paraId="5C6FA5E3" w14:textId="13E4A30B" w:rsidR="0063233B" w:rsidRDefault="0063233B" w:rsidP="0063233B">
      <w:pPr>
        <w:pStyle w:val="BodyText"/>
        <w:rPr>
          <w:rFonts w:asciiTheme="minorHAnsi" w:hAnsiTheme="minorHAnsi"/>
        </w:rPr>
      </w:pPr>
      <w:r>
        <w:rPr>
          <w:rFonts w:asciiTheme="minorHAnsi" w:hAnsiTheme="minorHAnsi"/>
        </w:rPr>
        <w:lastRenderedPageBreak/>
        <w:t xml:space="preserve">In table Lines </w:t>
      </w:r>
      <w:proofErr w:type="spellStart"/>
      <w:r>
        <w:rPr>
          <w:rFonts w:asciiTheme="minorHAnsi" w:hAnsiTheme="minorHAnsi"/>
        </w:rPr>
        <w:t>LineID</w:t>
      </w:r>
      <w:proofErr w:type="spellEnd"/>
      <w:r>
        <w:rPr>
          <w:rFonts w:asciiTheme="minorHAnsi" w:hAnsiTheme="minorHAnsi"/>
        </w:rPr>
        <w:t xml:space="preserve"> is PK. I also added </w:t>
      </w:r>
      <w:proofErr w:type="spellStart"/>
      <w:r>
        <w:rPr>
          <w:rFonts w:asciiTheme="minorHAnsi" w:hAnsiTheme="minorHAnsi"/>
        </w:rPr>
        <w:t>LineName</w:t>
      </w:r>
      <w:proofErr w:type="spellEnd"/>
      <w:r>
        <w:rPr>
          <w:rFonts w:asciiTheme="minorHAnsi" w:hAnsiTheme="minorHAnsi"/>
        </w:rPr>
        <w:t xml:space="preserve"> as an attribute and </w:t>
      </w:r>
      <w:proofErr w:type="spellStart"/>
      <w:r>
        <w:rPr>
          <w:rFonts w:asciiTheme="minorHAnsi" w:hAnsiTheme="minorHAnsi"/>
        </w:rPr>
        <w:t>operatingFrequency</w:t>
      </w:r>
      <w:proofErr w:type="spellEnd"/>
      <w:r>
        <w:rPr>
          <w:rFonts w:asciiTheme="minorHAnsi" w:hAnsiTheme="minorHAnsi"/>
        </w:rPr>
        <w:t xml:space="preserve"> which means how often do trains come and go and its type is time.  there is Many-to-Many relationship between table Lines and table Statio</w:t>
      </w:r>
      <w:r w:rsidR="00101155">
        <w:rPr>
          <w:rFonts w:asciiTheme="minorHAnsi" w:hAnsiTheme="minorHAnsi"/>
        </w:rPr>
        <w:t>n.</w:t>
      </w:r>
      <w:r>
        <w:rPr>
          <w:rFonts w:asciiTheme="minorHAnsi" w:hAnsiTheme="minorHAnsi"/>
        </w:rPr>
        <w:t xml:space="preserve"> There is also another Many-to-Many relationship between Table Track and table lines. Because one line can pass </w:t>
      </w:r>
      <w:proofErr w:type="gramStart"/>
      <w:r>
        <w:rPr>
          <w:rFonts w:asciiTheme="minorHAnsi" w:hAnsiTheme="minorHAnsi"/>
        </w:rPr>
        <w:t>through  multiple</w:t>
      </w:r>
      <w:proofErr w:type="gramEnd"/>
      <w:r>
        <w:rPr>
          <w:rFonts w:asciiTheme="minorHAnsi" w:hAnsiTheme="minorHAnsi"/>
        </w:rPr>
        <w:t xml:space="preserve"> Tracks and one track can be used by multiple lines. </w:t>
      </w:r>
      <w:proofErr w:type="gramStart"/>
      <w:r>
        <w:rPr>
          <w:rFonts w:asciiTheme="minorHAnsi" w:hAnsiTheme="minorHAnsi"/>
        </w:rPr>
        <w:t>Also</w:t>
      </w:r>
      <w:proofErr w:type="gramEnd"/>
      <w:r>
        <w:rPr>
          <w:rFonts w:asciiTheme="minorHAnsi" w:hAnsiTheme="minorHAnsi"/>
        </w:rPr>
        <w:t xml:space="preserve"> there is One-to-Many relationship between Table Lines and table Tunnel. One tunnel is associated with one line and one line can pass through multiple tunnels.</w:t>
      </w:r>
      <w:r>
        <w:rPr>
          <w:rFonts w:asciiTheme="minorHAnsi" w:hAnsiTheme="minorHAnsi"/>
        </w:rPr>
        <w:tab/>
        <w:t xml:space="preserve"> </w:t>
      </w:r>
    </w:p>
    <w:p w14:paraId="423BE209" w14:textId="77777777" w:rsidR="0063233B" w:rsidRDefault="0063233B" w:rsidP="0063233B">
      <w:pPr>
        <w:pStyle w:val="BodyText"/>
        <w:rPr>
          <w:rFonts w:asciiTheme="minorHAnsi" w:hAnsiTheme="minorHAnsi"/>
        </w:rPr>
      </w:pPr>
    </w:p>
    <w:p w14:paraId="0E5B54AE" w14:textId="77777777" w:rsidR="0063233B" w:rsidRDefault="0063233B" w:rsidP="0063233B">
      <w:pPr>
        <w:pStyle w:val="BodyText"/>
        <w:rPr>
          <w:rFonts w:asciiTheme="minorHAnsi" w:hAnsiTheme="minorHAnsi"/>
        </w:rPr>
      </w:pPr>
    </w:p>
    <w:p w14:paraId="60CC4FC8" w14:textId="77777777" w:rsidR="0063233B" w:rsidRDefault="0063233B" w:rsidP="0063233B">
      <w:pPr>
        <w:pStyle w:val="BodyText"/>
        <w:rPr>
          <w:rFonts w:asciiTheme="minorHAnsi" w:hAnsiTheme="minorHAnsi"/>
        </w:rPr>
      </w:pPr>
      <w:r>
        <w:rPr>
          <w:rFonts w:asciiTheme="minorHAnsi" w:hAnsiTheme="minorHAnsi"/>
        </w:rPr>
        <w:t>Example with data</w:t>
      </w:r>
    </w:p>
    <w:p w14:paraId="191D8AD1"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63233B" w14:paraId="30201F95" w14:textId="77777777" w:rsidTr="00DA5B2E">
        <w:trPr>
          <w:trHeight w:val="366"/>
        </w:trPr>
        <w:tc>
          <w:tcPr>
            <w:tcW w:w="1869" w:type="dxa"/>
            <w:shd w:val="clear" w:color="auto" w:fill="76CDD8"/>
          </w:tcPr>
          <w:p w14:paraId="1D6341A1"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LineID</w:t>
            </w:r>
            <w:proofErr w:type="spellEnd"/>
          </w:p>
        </w:tc>
        <w:tc>
          <w:tcPr>
            <w:tcW w:w="1869" w:type="dxa"/>
            <w:shd w:val="clear" w:color="auto" w:fill="76CDD8"/>
          </w:tcPr>
          <w:p w14:paraId="03D97ED4"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LineName</w:t>
            </w:r>
            <w:proofErr w:type="spellEnd"/>
          </w:p>
        </w:tc>
        <w:tc>
          <w:tcPr>
            <w:tcW w:w="1869" w:type="dxa"/>
            <w:shd w:val="clear" w:color="auto" w:fill="76CDD8"/>
          </w:tcPr>
          <w:p w14:paraId="49E34D7A" w14:textId="77777777" w:rsidR="0063233B" w:rsidRPr="00BE17E0"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OperatingFrequency</w:t>
            </w:r>
            <w:proofErr w:type="spellEnd"/>
          </w:p>
        </w:tc>
      </w:tr>
      <w:tr w:rsidR="0063233B" w14:paraId="2E299CF1" w14:textId="77777777" w:rsidTr="00DA5B2E">
        <w:trPr>
          <w:trHeight w:val="541"/>
        </w:trPr>
        <w:tc>
          <w:tcPr>
            <w:tcW w:w="1869" w:type="dxa"/>
          </w:tcPr>
          <w:p w14:paraId="5B685DEF" w14:textId="77777777" w:rsidR="0063233B" w:rsidRDefault="0063233B" w:rsidP="00DA5B2E">
            <w:pPr>
              <w:pStyle w:val="BodyText"/>
            </w:pPr>
            <w:r>
              <w:t xml:space="preserve">        1</w:t>
            </w:r>
          </w:p>
        </w:tc>
        <w:tc>
          <w:tcPr>
            <w:tcW w:w="1869" w:type="dxa"/>
          </w:tcPr>
          <w:p w14:paraId="4DE88C9D" w14:textId="77777777" w:rsidR="0063233B" w:rsidRDefault="0063233B" w:rsidP="00DA5B2E">
            <w:pPr>
              <w:pStyle w:val="BodyText"/>
            </w:pPr>
            <w:r>
              <w:t xml:space="preserve">  </w:t>
            </w:r>
            <w:proofErr w:type="spellStart"/>
            <w:r>
              <w:t>Saburtalo</w:t>
            </w:r>
            <w:proofErr w:type="spellEnd"/>
            <w:r>
              <w:t xml:space="preserve"> Line</w:t>
            </w:r>
          </w:p>
        </w:tc>
        <w:tc>
          <w:tcPr>
            <w:tcW w:w="1869" w:type="dxa"/>
          </w:tcPr>
          <w:p w14:paraId="6D67475D" w14:textId="77777777" w:rsidR="0063233B" w:rsidRDefault="0063233B" w:rsidP="00DA5B2E">
            <w:pPr>
              <w:pStyle w:val="BodyText"/>
            </w:pPr>
            <w:r>
              <w:t>07:00</w:t>
            </w:r>
          </w:p>
        </w:tc>
      </w:tr>
    </w:tbl>
    <w:p w14:paraId="0D76A198" w14:textId="77777777" w:rsidR="0063233B" w:rsidRDefault="0063233B" w:rsidP="0063233B">
      <w:pPr>
        <w:pStyle w:val="BodyText"/>
      </w:pPr>
    </w:p>
    <w:p w14:paraId="1B22081B" w14:textId="77777777" w:rsidR="0063233B" w:rsidRDefault="0063233B" w:rsidP="0063233B">
      <w:pPr>
        <w:pStyle w:val="BodyText"/>
        <w:rPr>
          <w:rFonts w:asciiTheme="minorHAnsi" w:hAnsiTheme="minorHAnsi"/>
        </w:rPr>
      </w:pPr>
    </w:p>
    <w:p w14:paraId="039DBD04" w14:textId="77777777" w:rsidR="0063233B" w:rsidRDefault="0063233B" w:rsidP="0063233B">
      <w:pPr>
        <w:pStyle w:val="BodyText"/>
        <w:rPr>
          <w:rFonts w:asciiTheme="minorHAnsi" w:hAnsiTheme="minorHAnsi"/>
        </w:rPr>
      </w:pPr>
    </w:p>
    <w:p w14:paraId="556907B0" w14:textId="77777777" w:rsidR="0063233B" w:rsidRDefault="0063233B" w:rsidP="0063233B">
      <w:pPr>
        <w:pStyle w:val="BodyText"/>
        <w:rPr>
          <w:rFonts w:asciiTheme="minorHAnsi" w:hAnsiTheme="minorHAnsi"/>
        </w:rPr>
      </w:pPr>
    </w:p>
    <w:p w14:paraId="3958BE7C" w14:textId="77777777" w:rsidR="0063233B" w:rsidRDefault="0063233B" w:rsidP="0063233B">
      <w:pPr>
        <w:pStyle w:val="BodyText"/>
        <w:rPr>
          <w:rFonts w:asciiTheme="minorHAnsi" w:hAnsiTheme="minorHAnsi"/>
        </w:rPr>
      </w:pPr>
    </w:p>
    <w:p w14:paraId="1C9062D5" w14:textId="77777777" w:rsidR="0063233B" w:rsidRDefault="0063233B" w:rsidP="0063233B">
      <w:pPr>
        <w:pStyle w:val="BodyText"/>
        <w:rPr>
          <w:rFonts w:asciiTheme="minorHAnsi" w:hAnsiTheme="minorHAnsi"/>
        </w:rPr>
      </w:pPr>
    </w:p>
    <w:p w14:paraId="6A2C394D" w14:textId="77777777" w:rsidR="0063233B" w:rsidRDefault="0063233B" w:rsidP="0063233B">
      <w:pPr>
        <w:pStyle w:val="BodyText"/>
        <w:rPr>
          <w:rFonts w:asciiTheme="minorHAnsi" w:hAnsiTheme="minorHAnsi"/>
        </w:rPr>
      </w:pPr>
    </w:p>
    <w:p w14:paraId="3D9F3A74" w14:textId="77777777" w:rsidR="0063233B" w:rsidRDefault="0063233B" w:rsidP="0063233B">
      <w:pPr>
        <w:pStyle w:val="BodyText"/>
        <w:rPr>
          <w:rFonts w:asciiTheme="minorHAnsi" w:hAnsiTheme="minorHAnsi"/>
        </w:rPr>
      </w:pPr>
    </w:p>
    <w:p w14:paraId="20925B2B" w14:textId="77777777" w:rsidR="0063233B" w:rsidRDefault="0063233B" w:rsidP="0063233B">
      <w:pPr>
        <w:pStyle w:val="BodyText"/>
        <w:rPr>
          <w:rFonts w:asciiTheme="minorHAnsi" w:hAnsiTheme="minorHAnsi"/>
        </w:rPr>
      </w:pPr>
    </w:p>
    <w:p w14:paraId="29C05119" w14:textId="77777777" w:rsidR="0063233B" w:rsidRDefault="0063233B" w:rsidP="0063233B">
      <w:pPr>
        <w:pStyle w:val="BodyText"/>
        <w:rPr>
          <w:rFonts w:asciiTheme="minorHAnsi" w:hAnsiTheme="minorHAnsi"/>
        </w:rPr>
      </w:pPr>
    </w:p>
    <w:p w14:paraId="51F3E2B4" w14:textId="77777777" w:rsidR="0063233B" w:rsidRDefault="0063233B" w:rsidP="0063233B">
      <w:pPr>
        <w:pStyle w:val="BodyText"/>
        <w:rPr>
          <w:rFonts w:asciiTheme="minorHAnsi" w:hAnsiTheme="minorHAnsi"/>
        </w:rPr>
      </w:pPr>
    </w:p>
    <w:p w14:paraId="144CFD31" w14:textId="77777777" w:rsidR="0063233B" w:rsidRDefault="0063233B" w:rsidP="0063233B">
      <w:pPr>
        <w:pStyle w:val="BodyText"/>
        <w:rPr>
          <w:rFonts w:asciiTheme="minorHAnsi" w:hAnsiTheme="minorHAnsi"/>
        </w:rPr>
      </w:pPr>
    </w:p>
    <w:p w14:paraId="689A068F" w14:textId="77777777" w:rsidR="0063233B" w:rsidRDefault="0063233B" w:rsidP="0063233B">
      <w:pPr>
        <w:pStyle w:val="BodyText"/>
        <w:rPr>
          <w:rFonts w:asciiTheme="minorHAnsi" w:hAnsiTheme="minorHAnsi"/>
        </w:rPr>
      </w:pPr>
    </w:p>
    <w:p w14:paraId="77FA79E8" w14:textId="77777777" w:rsidR="0063233B" w:rsidRDefault="0063233B" w:rsidP="0063233B">
      <w:pPr>
        <w:pStyle w:val="BodyText"/>
        <w:rPr>
          <w:rFonts w:asciiTheme="minorHAnsi" w:hAnsiTheme="minorHAnsi"/>
        </w:rPr>
      </w:pPr>
    </w:p>
    <w:p w14:paraId="5F23B0F1" w14:textId="77777777" w:rsidR="0063233B" w:rsidRDefault="0063233B" w:rsidP="0063233B">
      <w:pPr>
        <w:pStyle w:val="BodyText"/>
        <w:rPr>
          <w:rFonts w:asciiTheme="minorHAnsi" w:hAnsiTheme="minorHAnsi"/>
        </w:rPr>
      </w:pPr>
    </w:p>
    <w:p w14:paraId="7747EA89" w14:textId="77777777" w:rsidR="0063233B" w:rsidRDefault="0063233B" w:rsidP="0063233B">
      <w:pPr>
        <w:pStyle w:val="BodyText"/>
        <w:rPr>
          <w:rFonts w:asciiTheme="minorHAnsi" w:hAnsiTheme="minorHAnsi"/>
        </w:rPr>
      </w:pPr>
    </w:p>
    <w:p w14:paraId="1CFD7392" w14:textId="77777777" w:rsidR="0063233B" w:rsidRDefault="0063233B" w:rsidP="0063233B">
      <w:pPr>
        <w:pStyle w:val="BodyText"/>
        <w:rPr>
          <w:rFonts w:asciiTheme="minorHAnsi" w:hAnsiTheme="minorHAnsi"/>
        </w:rPr>
      </w:pPr>
    </w:p>
    <w:p w14:paraId="42476DCC" w14:textId="77777777" w:rsidR="0063233B" w:rsidRDefault="0063233B" w:rsidP="0063233B">
      <w:pPr>
        <w:pStyle w:val="BodyText"/>
        <w:rPr>
          <w:rFonts w:asciiTheme="minorHAnsi" w:hAnsiTheme="minorHAnsi"/>
        </w:rPr>
      </w:pPr>
    </w:p>
    <w:p w14:paraId="494C0912" w14:textId="77777777" w:rsidR="0063233B" w:rsidRDefault="0063233B" w:rsidP="0063233B">
      <w:pPr>
        <w:pStyle w:val="BodyText"/>
        <w:rPr>
          <w:rFonts w:asciiTheme="minorHAnsi" w:hAnsiTheme="minorHAnsi"/>
        </w:rPr>
      </w:pPr>
    </w:p>
    <w:p w14:paraId="0504C8D7" w14:textId="77777777" w:rsidR="0063233B" w:rsidRDefault="0063233B" w:rsidP="0063233B">
      <w:pPr>
        <w:pStyle w:val="BodyText"/>
        <w:rPr>
          <w:rFonts w:asciiTheme="minorHAnsi" w:hAnsiTheme="minorHAnsi"/>
        </w:rPr>
      </w:pPr>
    </w:p>
    <w:p w14:paraId="239996A8" w14:textId="77777777" w:rsidR="0063233B" w:rsidRDefault="0063233B" w:rsidP="0063233B">
      <w:pPr>
        <w:pStyle w:val="BodyText"/>
        <w:rPr>
          <w:rFonts w:asciiTheme="minorHAnsi" w:hAnsiTheme="minorHAnsi"/>
        </w:rPr>
      </w:pPr>
      <w:r>
        <w:rPr>
          <w:rFonts w:asciiTheme="minorHAnsi" w:hAnsiTheme="minorHAnsi"/>
        </w:rPr>
        <w:t>Table Track</w:t>
      </w:r>
    </w:p>
    <w:p w14:paraId="5635677F" w14:textId="77777777" w:rsidR="0063233B" w:rsidRDefault="0063233B" w:rsidP="0063233B">
      <w:pPr>
        <w:pStyle w:val="BodyText"/>
        <w:rPr>
          <w:rFonts w:asciiTheme="minorHAnsi" w:hAnsiTheme="minorHAnsi"/>
        </w:rPr>
      </w:pPr>
    </w:p>
    <w:p w14:paraId="59D06361"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5716F57A"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2A815DD3"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FF93C79"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791B91C"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C774822" w14:textId="77777777" w:rsidR="0063233B" w:rsidRPr="00D874ED" w:rsidRDefault="0063233B" w:rsidP="00DA5B2E">
            <w:pPr>
              <w:pStyle w:val="BodyText"/>
            </w:pPr>
            <w:r w:rsidRPr="00D874ED">
              <w:t xml:space="preserve">Data Type </w:t>
            </w:r>
          </w:p>
        </w:tc>
      </w:tr>
      <w:tr w:rsidR="0063233B" w14:paraId="04199B5A" w14:textId="77777777" w:rsidTr="00DA5B2E">
        <w:trPr>
          <w:trHeight w:val="432"/>
        </w:trPr>
        <w:tc>
          <w:tcPr>
            <w:tcW w:w="2649" w:type="dxa"/>
            <w:vMerge w:val="restart"/>
          </w:tcPr>
          <w:p w14:paraId="26D41AD8" w14:textId="77777777" w:rsidR="0063233B" w:rsidRDefault="0063233B" w:rsidP="00DA5B2E">
            <w:pPr>
              <w:pStyle w:val="BodyText"/>
            </w:pPr>
          </w:p>
          <w:p w14:paraId="32169BEC" w14:textId="77777777" w:rsidR="0063233B" w:rsidRPr="009509B4" w:rsidRDefault="0063233B" w:rsidP="00DA5B2E">
            <w:pPr>
              <w:pStyle w:val="BodyText"/>
            </w:pPr>
            <w:r>
              <w:t xml:space="preserve">       Track</w:t>
            </w:r>
          </w:p>
        </w:tc>
        <w:tc>
          <w:tcPr>
            <w:tcW w:w="2302" w:type="dxa"/>
          </w:tcPr>
          <w:p w14:paraId="28688334" w14:textId="77777777" w:rsidR="0063233B" w:rsidRDefault="0063233B" w:rsidP="00DA5B2E">
            <w:pPr>
              <w:pStyle w:val="BodyText"/>
            </w:pPr>
            <w:proofErr w:type="spellStart"/>
            <w:r>
              <w:t>TrackID</w:t>
            </w:r>
            <w:proofErr w:type="spellEnd"/>
          </w:p>
        </w:tc>
        <w:tc>
          <w:tcPr>
            <w:tcW w:w="2302" w:type="dxa"/>
          </w:tcPr>
          <w:p w14:paraId="4C7E2CE5" w14:textId="77777777" w:rsidR="0063233B" w:rsidRDefault="0063233B" w:rsidP="00DA5B2E">
            <w:pPr>
              <w:pStyle w:val="BodyText"/>
            </w:pPr>
            <w:r>
              <w:t xml:space="preserve"> PK</w:t>
            </w:r>
          </w:p>
        </w:tc>
        <w:tc>
          <w:tcPr>
            <w:tcW w:w="2302" w:type="dxa"/>
          </w:tcPr>
          <w:p w14:paraId="1F8D2037" w14:textId="77777777" w:rsidR="0063233B" w:rsidRDefault="0063233B" w:rsidP="00DA5B2E">
            <w:pPr>
              <w:pStyle w:val="BodyText"/>
            </w:pPr>
            <w:r>
              <w:t>Int</w:t>
            </w:r>
          </w:p>
        </w:tc>
      </w:tr>
      <w:tr w:rsidR="0063233B" w14:paraId="571A0A0C" w14:textId="77777777" w:rsidTr="00DA5B2E">
        <w:trPr>
          <w:trHeight w:val="432"/>
        </w:trPr>
        <w:tc>
          <w:tcPr>
            <w:tcW w:w="2649" w:type="dxa"/>
            <w:vMerge/>
          </w:tcPr>
          <w:p w14:paraId="6569761A" w14:textId="77777777" w:rsidR="0063233B" w:rsidRDefault="0063233B" w:rsidP="00DA5B2E">
            <w:pPr>
              <w:pStyle w:val="BodyText"/>
            </w:pPr>
          </w:p>
        </w:tc>
        <w:tc>
          <w:tcPr>
            <w:tcW w:w="2302" w:type="dxa"/>
          </w:tcPr>
          <w:p w14:paraId="19E4BC4F" w14:textId="77777777" w:rsidR="0063233B" w:rsidRDefault="0063233B" w:rsidP="00DA5B2E">
            <w:pPr>
              <w:pStyle w:val="BodyText"/>
              <w:tabs>
                <w:tab w:val="left" w:pos="1290"/>
              </w:tabs>
            </w:pPr>
            <w:proofErr w:type="spellStart"/>
            <w:r>
              <w:t>InstallationDate</w:t>
            </w:r>
            <w:proofErr w:type="spellEnd"/>
          </w:p>
        </w:tc>
        <w:tc>
          <w:tcPr>
            <w:tcW w:w="2302" w:type="dxa"/>
          </w:tcPr>
          <w:p w14:paraId="7718D5A6" w14:textId="77777777" w:rsidR="0063233B" w:rsidRDefault="0063233B" w:rsidP="00DA5B2E">
            <w:pPr>
              <w:pStyle w:val="BodyText"/>
              <w:tabs>
                <w:tab w:val="center" w:pos="1043"/>
              </w:tabs>
            </w:pPr>
          </w:p>
        </w:tc>
        <w:tc>
          <w:tcPr>
            <w:tcW w:w="2302" w:type="dxa"/>
          </w:tcPr>
          <w:p w14:paraId="0EC92EEE" w14:textId="77777777" w:rsidR="0063233B" w:rsidRDefault="0063233B" w:rsidP="00DA5B2E">
            <w:pPr>
              <w:pStyle w:val="BodyText"/>
            </w:pPr>
            <w:r>
              <w:t>Date-</w:t>
            </w:r>
            <w:proofErr w:type="gramStart"/>
            <w:r>
              <w:t>constraint(</w:t>
            </w:r>
            <w:proofErr w:type="spellStart"/>
            <w:proofErr w:type="gramEnd"/>
            <w:r>
              <w:t>InstallationDate</w:t>
            </w:r>
            <w:proofErr w:type="spellEnd"/>
            <w:r>
              <w:t>&lt;=</w:t>
            </w:r>
            <w:proofErr w:type="spellStart"/>
            <w:r>
              <w:t>currentDate</w:t>
            </w:r>
            <w:proofErr w:type="spellEnd"/>
            <w:r>
              <w:t>)</w:t>
            </w:r>
          </w:p>
        </w:tc>
      </w:tr>
      <w:tr w:rsidR="0063233B" w14:paraId="4F8A2A8B" w14:textId="77777777" w:rsidTr="00DA5B2E">
        <w:trPr>
          <w:trHeight w:val="432"/>
        </w:trPr>
        <w:tc>
          <w:tcPr>
            <w:tcW w:w="2649" w:type="dxa"/>
            <w:vMerge/>
          </w:tcPr>
          <w:p w14:paraId="1D0040EF" w14:textId="77777777" w:rsidR="0063233B" w:rsidRDefault="0063233B" w:rsidP="00DA5B2E">
            <w:pPr>
              <w:pStyle w:val="BodyText"/>
            </w:pPr>
          </w:p>
        </w:tc>
        <w:tc>
          <w:tcPr>
            <w:tcW w:w="2302" w:type="dxa"/>
          </w:tcPr>
          <w:p w14:paraId="2DC7CABF" w14:textId="77777777" w:rsidR="0063233B" w:rsidRDefault="0063233B" w:rsidP="00DA5B2E">
            <w:pPr>
              <w:pStyle w:val="BodyText"/>
            </w:pPr>
            <w:r>
              <w:t>length</w:t>
            </w:r>
          </w:p>
        </w:tc>
        <w:tc>
          <w:tcPr>
            <w:tcW w:w="2302" w:type="dxa"/>
          </w:tcPr>
          <w:p w14:paraId="64B9C485" w14:textId="77777777" w:rsidR="0063233B" w:rsidRDefault="0063233B" w:rsidP="00DA5B2E">
            <w:pPr>
              <w:pStyle w:val="BodyText"/>
            </w:pPr>
          </w:p>
        </w:tc>
        <w:tc>
          <w:tcPr>
            <w:tcW w:w="2302" w:type="dxa"/>
          </w:tcPr>
          <w:p w14:paraId="45B518EE" w14:textId="77777777" w:rsidR="0063233B" w:rsidRDefault="0063233B" w:rsidP="00DA5B2E">
            <w:pPr>
              <w:pStyle w:val="BodyText"/>
            </w:pPr>
            <w:r>
              <w:t>Int-constraint(length&gt;0)</w:t>
            </w:r>
          </w:p>
        </w:tc>
      </w:tr>
      <w:tr w:rsidR="0063233B" w14:paraId="0ABADBC4" w14:textId="77777777" w:rsidTr="00DA5B2E">
        <w:trPr>
          <w:trHeight w:val="432"/>
        </w:trPr>
        <w:tc>
          <w:tcPr>
            <w:tcW w:w="2649" w:type="dxa"/>
          </w:tcPr>
          <w:p w14:paraId="028EE64C" w14:textId="77777777" w:rsidR="0063233B" w:rsidRDefault="0063233B" w:rsidP="00DA5B2E">
            <w:pPr>
              <w:pStyle w:val="BodyText"/>
            </w:pPr>
          </w:p>
        </w:tc>
        <w:tc>
          <w:tcPr>
            <w:tcW w:w="2302" w:type="dxa"/>
          </w:tcPr>
          <w:p w14:paraId="3F25B63E" w14:textId="77777777" w:rsidR="0063233B" w:rsidRDefault="0063233B" w:rsidP="00DA5B2E">
            <w:pPr>
              <w:pStyle w:val="BodyText"/>
            </w:pPr>
            <w:proofErr w:type="spellStart"/>
            <w:r>
              <w:t>TrackCondition</w:t>
            </w:r>
            <w:proofErr w:type="spellEnd"/>
          </w:p>
        </w:tc>
        <w:tc>
          <w:tcPr>
            <w:tcW w:w="2302" w:type="dxa"/>
          </w:tcPr>
          <w:p w14:paraId="24CD510D" w14:textId="77777777" w:rsidR="0063233B" w:rsidRDefault="0063233B" w:rsidP="00DA5B2E">
            <w:pPr>
              <w:pStyle w:val="BodyText"/>
            </w:pPr>
          </w:p>
        </w:tc>
        <w:tc>
          <w:tcPr>
            <w:tcW w:w="2302" w:type="dxa"/>
          </w:tcPr>
          <w:p w14:paraId="73AB391C" w14:textId="77777777" w:rsidR="0063233B" w:rsidRDefault="0063233B" w:rsidP="00DA5B2E">
            <w:pPr>
              <w:pStyle w:val="BodyText"/>
            </w:pPr>
            <w:proofErr w:type="gramStart"/>
            <w:r>
              <w:t>Varchar(</w:t>
            </w:r>
            <w:proofErr w:type="gramEnd"/>
            <w:r>
              <w:t>50)</w:t>
            </w:r>
          </w:p>
        </w:tc>
      </w:tr>
    </w:tbl>
    <w:p w14:paraId="3D8D9398" w14:textId="77777777" w:rsidR="0063233B" w:rsidRDefault="0063233B" w:rsidP="0063233B">
      <w:pPr>
        <w:pStyle w:val="BodyText"/>
        <w:rPr>
          <w:rFonts w:asciiTheme="minorHAnsi" w:hAnsiTheme="minorHAnsi"/>
        </w:rPr>
      </w:pPr>
    </w:p>
    <w:p w14:paraId="7B63FA31" w14:textId="77777777" w:rsidR="0063233B" w:rsidRDefault="0063233B" w:rsidP="0063233B">
      <w:pPr>
        <w:pStyle w:val="BodyText"/>
        <w:rPr>
          <w:rFonts w:asciiTheme="minorHAnsi" w:hAnsiTheme="minorHAnsi"/>
        </w:rPr>
      </w:pPr>
    </w:p>
    <w:p w14:paraId="2EA06DF4" w14:textId="52B3819C" w:rsidR="0063233B" w:rsidRDefault="00895501" w:rsidP="0063233B">
      <w:pPr>
        <w:pStyle w:val="BodyText"/>
        <w:rPr>
          <w:rFonts w:asciiTheme="minorHAnsi" w:hAnsiTheme="minorHAnsi"/>
        </w:rPr>
      </w:pPr>
      <w:r w:rsidRPr="00895501">
        <w:rPr>
          <w:rFonts w:asciiTheme="minorHAnsi" w:hAnsiTheme="minorHAnsi"/>
        </w:rPr>
        <w:t xml:space="preserve">In the Track table, </w:t>
      </w:r>
      <w:proofErr w:type="spellStart"/>
      <w:r w:rsidRPr="00895501">
        <w:rPr>
          <w:rFonts w:asciiTheme="minorHAnsi" w:hAnsiTheme="minorHAnsi"/>
        </w:rPr>
        <w:t>TrackID</w:t>
      </w:r>
      <w:proofErr w:type="spellEnd"/>
      <w:r w:rsidRPr="00895501">
        <w:rPr>
          <w:rFonts w:asciiTheme="minorHAnsi" w:hAnsiTheme="minorHAnsi"/>
        </w:rPr>
        <w:t xml:space="preserve"> is the primary key (PK). There is also a Length attribute that indicates the track length, along with </w:t>
      </w:r>
      <w:proofErr w:type="spellStart"/>
      <w:r w:rsidRPr="00895501">
        <w:rPr>
          <w:rFonts w:asciiTheme="minorHAnsi" w:hAnsiTheme="minorHAnsi"/>
        </w:rPr>
        <w:t>InstallationDate</w:t>
      </w:r>
      <w:proofErr w:type="spellEnd"/>
      <w:r w:rsidRPr="00895501">
        <w:rPr>
          <w:rFonts w:asciiTheme="minorHAnsi" w:hAnsiTheme="minorHAnsi"/>
        </w:rPr>
        <w:t xml:space="preserve"> and </w:t>
      </w:r>
      <w:proofErr w:type="spellStart"/>
      <w:r w:rsidRPr="00895501">
        <w:rPr>
          <w:rFonts w:asciiTheme="minorHAnsi" w:hAnsiTheme="minorHAnsi"/>
        </w:rPr>
        <w:t>TrackCondition</w:t>
      </w:r>
      <w:proofErr w:type="spellEnd"/>
      <w:r w:rsidRPr="00895501">
        <w:rPr>
          <w:rFonts w:asciiTheme="minorHAnsi" w:hAnsiTheme="minorHAnsi"/>
        </w:rPr>
        <w:t xml:space="preserve">. The </w:t>
      </w:r>
      <w:proofErr w:type="spellStart"/>
      <w:r w:rsidRPr="00895501">
        <w:rPr>
          <w:rFonts w:asciiTheme="minorHAnsi" w:hAnsiTheme="minorHAnsi"/>
        </w:rPr>
        <w:t>InstallationDate</w:t>
      </w:r>
      <w:proofErr w:type="spellEnd"/>
      <w:r w:rsidRPr="00895501">
        <w:rPr>
          <w:rFonts w:asciiTheme="minorHAnsi" w:hAnsiTheme="minorHAnsi"/>
        </w:rPr>
        <w:t xml:space="preserve"> should be less than or equal to the current date. The Track table has a One-to-Many relationship with the Repair table because each track may require multiple repairs over its </w:t>
      </w:r>
      <w:proofErr w:type="spellStart"/>
      <w:r w:rsidRPr="00895501">
        <w:rPr>
          <w:rFonts w:asciiTheme="minorHAnsi" w:hAnsiTheme="minorHAnsi"/>
        </w:rPr>
        <w:t>lifespan.and</w:t>
      </w:r>
      <w:proofErr w:type="spellEnd"/>
      <w:r w:rsidRPr="00895501">
        <w:rPr>
          <w:rFonts w:asciiTheme="minorHAnsi" w:hAnsiTheme="minorHAnsi"/>
        </w:rPr>
        <w:t xml:space="preserve"> a Many-to-Many relationship with the Lines table.</w:t>
      </w:r>
    </w:p>
    <w:p w14:paraId="5BA70640" w14:textId="77777777" w:rsidR="0063233B" w:rsidRDefault="0063233B" w:rsidP="0063233B">
      <w:pPr>
        <w:pStyle w:val="BodyText"/>
        <w:rPr>
          <w:rFonts w:asciiTheme="minorHAnsi" w:hAnsiTheme="minorHAnsi"/>
        </w:rPr>
      </w:pPr>
    </w:p>
    <w:p w14:paraId="31A7B292" w14:textId="77777777" w:rsidR="0063233B" w:rsidRDefault="0063233B" w:rsidP="0063233B">
      <w:pPr>
        <w:pStyle w:val="BodyText"/>
        <w:rPr>
          <w:rFonts w:asciiTheme="minorHAnsi" w:hAnsiTheme="minorHAnsi"/>
        </w:rPr>
      </w:pPr>
    </w:p>
    <w:p w14:paraId="097A6568" w14:textId="77777777" w:rsidR="0063233B" w:rsidRDefault="0063233B" w:rsidP="0063233B">
      <w:pPr>
        <w:pStyle w:val="BodyText"/>
        <w:rPr>
          <w:rFonts w:asciiTheme="minorHAnsi" w:hAnsiTheme="minorHAnsi"/>
        </w:rPr>
      </w:pPr>
    </w:p>
    <w:p w14:paraId="3790FC81" w14:textId="77777777" w:rsidR="0063233B" w:rsidRDefault="0063233B" w:rsidP="0063233B">
      <w:pPr>
        <w:pStyle w:val="BodyText"/>
        <w:rPr>
          <w:rFonts w:asciiTheme="minorHAnsi" w:hAnsiTheme="minorHAnsi"/>
        </w:rPr>
      </w:pPr>
    </w:p>
    <w:p w14:paraId="5033C3C5" w14:textId="77777777" w:rsidR="0063233B" w:rsidRDefault="0063233B" w:rsidP="0063233B">
      <w:pPr>
        <w:pStyle w:val="BodyText"/>
        <w:rPr>
          <w:rFonts w:asciiTheme="minorHAnsi" w:hAnsiTheme="minorHAnsi"/>
        </w:rPr>
      </w:pPr>
    </w:p>
    <w:p w14:paraId="6CEA2D69" w14:textId="77777777" w:rsidR="0063233B" w:rsidRDefault="0063233B" w:rsidP="0063233B">
      <w:pPr>
        <w:pStyle w:val="BodyText"/>
        <w:rPr>
          <w:rFonts w:asciiTheme="minorHAnsi" w:hAnsiTheme="minorHAnsi"/>
        </w:rPr>
      </w:pPr>
      <w:r>
        <w:rPr>
          <w:rFonts w:asciiTheme="minorHAnsi" w:hAnsiTheme="minorHAnsi"/>
        </w:rPr>
        <w:t>Example with data</w:t>
      </w:r>
    </w:p>
    <w:p w14:paraId="6EDD14F8"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63233B" w14:paraId="1DC2C4CF" w14:textId="77777777" w:rsidTr="00DA5B2E">
        <w:trPr>
          <w:trHeight w:val="366"/>
        </w:trPr>
        <w:tc>
          <w:tcPr>
            <w:tcW w:w="1869" w:type="dxa"/>
            <w:shd w:val="clear" w:color="auto" w:fill="76CDD8"/>
          </w:tcPr>
          <w:p w14:paraId="327A69CD" w14:textId="77777777" w:rsidR="0063233B" w:rsidRPr="00BE17E0" w:rsidRDefault="0063233B"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TrackID</w:t>
            </w:r>
            <w:proofErr w:type="spellEnd"/>
          </w:p>
        </w:tc>
        <w:tc>
          <w:tcPr>
            <w:tcW w:w="1869" w:type="dxa"/>
            <w:shd w:val="clear" w:color="auto" w:fill="76CDD8"/>
          </w:tcPr>
          <w:p w14:paraId="1D39B31E"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InstallationDate</w:t>
            </w:r>
            <w:proofErr w:type="spellEnd"/>
          </w:p>
        </w:tc>
        <w:tc>
          <w:tcPr>
            <w:tcW w:w="1869" w:type="dxa"/>
            <w:shd w:val="clear" w:color="auto" w:fill="76CDD8"/>
          </w:tcPr>
          <w:p w14:paraId="499950FA" w14:textId="77777777"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TrackCondition</w:t>
            </w:r>
            <w:proofErr w:type="spellEnd"/>
          </w:p>
        </w:tc>
        <w:tc>
          <w:tcPr>
            <w:tcW w:w="1869" w:type="dxa"/>
            <w:shd w:val="clear" w:color="auto" w:fill="76CDD8"/>
          </w:tcPr>
          <w:p w14:paraId="19C460D0" w14:textId="77777777"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length</w:t>
            </w:r>
          </w:p>
        </w:tc>
      </w:tr>
      <w:tr w:rsidR="0063233B" w14:paraId="18804910" w14:textId="77777777" w:rsidTr="00DA5B2E">
        <w:trPr>
          <w:trHeight w:val="541"/>
        </w:trPr>
        <w:tc>
          <w:tcPr>
            <w:tcW w:w="1869" w:type="dxa"/>
          </w:tcPr>
          <w:p w14:paraId="54050A58" w14:textId="77777777" w:rsidR="0063233B" w:rsidRDefault="0063233B" w:rsidP="00DA5B2E">
            <w:pPr>
              <w:pStyle w:val="BodyText"/>
            </w:pPr>
            <w:r>
              <w:t xml:space="preserve">        1</w:t>
            </w:r>
          </w:p>
        </w:tc>
        <w:tc>
          <w:tcPr>
            <w:tcW w:w="1869" w:type="dxa"/>
          </w:tcPr>
          <w:p w14:paraId="606AC74E" w14:textId="77777777" w:rsidR="0063233B" w:rsidRDefault="0063233B" w:rsidP="00DA5B2E">
            <w:pPr>
              <w:pStyle w:val="BodyText"/>
            </w:pPr>
            <w:r>
              <w:t xml:space="preserve"> 10-01-2020</w:t>
            </w:r>
          </w:p>
        </w:tc>
        <w:tc>
          <w:tcPr>
            <w:tcW w:w="1869" w:type="dxa"/>
          </w:tcPr>
          <w:p w14:paraId="7B6CE668" w14:textId="77777777" w:rsidR="0063233B" w:rsidRDefault="0063233B" w:rsidP="00DA5B2E">
            <w:pPr>
              <w:pStyle w:val="BodyText"/>
            </w:pPr>
            <w:r>
              <w:t>Needs repair</w:t>
            </w:r>
          </w:p>
        </w:tc>
        <w:tc>
          <w:tcPr>
            <w:tcW w:w="1869" w:type="dxa"/>
          </w:tcPr>
          <w:p w14:paraId="1BD01347" w14:textId="77777777" w:rsidR="0063233B" w:rsidRDefault="0063233B" w:rsidP="00DA5B2E">
            <w:pPr>
              <w:pStyle w:val="BodyText"/>
            </w:pPr>
            <w:r>
              <w:t>254</w:t>
            </w:r>
          </w:p>
        </w:tc>
      </w:tr>
    </w:tbl>
    <w:p w14:paraId="0C7F9C1E" w14:textId="77777777" w:rsidR="0063233B" w:rsidRDefault="0063233B" w:rsidP="0063233B">
      <w:pPr>
        <w:pStyle w:val="BodyText"/>
        <w:rPr>
          <w:rFonts w:asciiTheme="minorHAnsi" w:hAnsiTheme="minorHAnsi"/>
        </w:rPr>
      </w:pPr>
    </w:p>
    <w:p w14:paraId="1694F24F" w14:textId="77777777" w:rsidR="0063233B" w:rsidRDefault="0063233B" w:rsidP="0063233B">
      <w:pPr>
        <w:pStyle w:val="BodyText"/>
        <w:rPr>
          <w:rFonts w:asciiTheme="minorHAnsi" w:hAnsiTheme="minorHAnsi"/>
        </w:rPr>
      </w:pPr>
    </w:p>
    <w:p w14:paraId="6B207825" w14:textId="77777777" w:rsidR="0063233B" w:rsidRDefault="0063233B" w:rsidP="0063233B">
      <w:pPr>
        <w:pStyle w:val="BodyText"/>
        <w:rPr>
          <w:rFonts w:asciiTheme="minorHAnsi" w:hAnsiTheme="minorHAnsi"/>
        </w:rPr>
      </w:pPr>
    </w:p>
    <w:p w14:paraId="57AE0D2A" w14:textId="77777777" w:rsidR="0063233B" w:rsidRDefault="0063233B" w:rsidP="0063233B">
      <w:pPr>
        <w:pStyle w:val="BodyText"/>
        <w:rPr>
          <w:rFonts w:asciiTheme="minorHAnsi" w:hAnsiTheme="minorHAnsi"/>
        </w:rPr>
      </w:pPr>
    </w:p>
    <w:p w14:paraId="4B3BE97C" w14:textId="77777777" w:rsidR="0063233B" w:rsidRDefault="0063233B" w:rsidP="0063233B">
      <w:pPr>
        <w:pStyle w:val="BodyText"/>
        <w:rPr>
          <w:rFonts w:asciiTheme="minorHAnsi" w:hAnsiTheme="minorHAnsi"/>
        </w:rPr>
      </w:pPr>
    </w:p>
    <w:p w14:paraId="54792318" w14:textId="77777777" w:rsidR="0063233B" w:rsidRDefault="0063233B" w:rsidP="0063233B">
      <w:pPr>
        <w:pStyle w:val="BodyText"/>
        <w:rPr>
          <w:rFonts w:asciiTheme="minorHAnsi" w:hAnsiTheme="minorHAnsi"/>
        </w:rPr>
      </w:pPr>
    </w:p>
    <w:p w14:paraId="464442E2" w14:textId="77777777" w:rsidR="0063233B" w:rsidRDefault="0063233B" w:rsidP="0063233B">
      <w:pPr>
        <w:pStyle w:val="BodyText"/>
        <w:rPr>
          <w:rFonts w:asciiTheme="minorHAnsi" w:hAnsiTheme="minorHAnsi"/>
        </w:rPr>
      </w:pPr>
    </w:p>
    <w:p w14:paraId="43C6B8E9" w14:textId="77777777" w:rsidR="0063233B" w:rsidRDefault="0063233B" w:rsidP="0063233B">
      <w:pPr>
        <w:pStyle w:val="BodyText"/>
        <w:rPr>
          <w:rFonts w:asciiTheme="minorHAnsi" w:hAnsiTheme="minorHAnsi"/>
        </w:rPr>
      </w:pPr>
    </w:p>
    <w:p w14:paraId="39B09032" w14:textId="77777777" w:rsidR="0063233B" w:rsidRDefault="0063233B" w:rsidP="0063233B">
      <w:pPr>
        <w:pStyle w:val="BodyText"/>
        <w:rPr>
          <w:rFonts w:asciiTheme="minorHAnsi" w:hAnsiTheme="minorHAnsi"/>
        </w:rPr>
      </w:pPr>
    </w:p>
    <w:p w14:paraId="4598A7EE" w14:textId="77777777" w:rsidR="0063233B" w:rsidRDefault="0063233B" w:rsidP="0063233B">
      <w:pPr>
        <w:pStyle w:val="BodyText"/>
        <w:rPr>
          <w:rFonts w:asciiTheme="minorHAnsi" w:hAnsiTheme="minorHAnsi"/>
        </w:rPr>
      </w:pPr>
    </w:p>
    <w:p w14:paraId="0C6F202B" w14:textId="77777777" w:rsidR="0063233B" w:rsidRDefault="0063233B" w:rsidP="0063233B">
      <w:pPr>
        <w:pStyle w:val="BodyText"/>
        <w:rPr>
          <w:rFonts w:asciiTheme="minorHAnsi" w:hAnsiTheme="minorHAnsi"/>
        </w:rPr>
      </w:pPr>
    </w:p>
    <w:p w14:paraId="1E31C8C5" w14:textId="77777777" w:rsidR="0063233B" w:rsidRDefault="0063233B" w:rsidP="0063233B">
      <w:pPr>
        <w:pStyle w:val="BodyText"/>
        <w:rPr>
          <w:rFonts w:asciiTheme="minorHAnsi" w:hAnsiTheme="minorHAnsi"/>
        </w:rPr>
      </w:pPr>
    </w:p>
    <w:p w14:paraId="76EFFB6A" w14:textId="77777777" w:rsidR="0063233B" w:rsidRDefault="0063233B" w:rsidP="0063233B">
      <w:pPr>
        <w:pStyle w:val="BodyText"/>
        <w:rPr>
          <w:rFonts w:asciiTheme="minorHAnsi" w:hAnsiTheme="minorHAnsi"/>
        </w:rPr>
      </w:pPr>
    </w:p>
    <w:p w14:paraId="6F8D0725" w14:textId="77777777" w:rsidR="0063233B" w:rsidRDefault="0063233B" w:rsidP="0063233B">
      <w:pPr>
        <w:pStyle w:val="BodyText"/>
        <w:rPr>
          <w:rFonts w:asciiTheme="minorHAnsi" w:hAnsiTheme="minorHAnsi"/>
        </w:rPr>
      </w:pPr>
    </w:p>
    <w:p w14:paraId="1057F72D" w14:textId="77777777" w:rsidR="0063233B" w:rsidRDefault="0063233B" w:rsidP="0063233B">
      <w:pPr>
        <w:pStyle w:val="BodyText"/>
        <w:rPr>
          <w:rFonts w:asciiTheme="minorHAnsi" w:hAnsiTheme="minorHAnsi"/>
        </w:rPr>
      </w:pPr>
    </w:p>
    <w:p w14:paraId="19B24002" w14:textId="77777777" w:rsidR="0063233B" w:rsidRDefault="0063233B" w:rsidP="0063233B">
      <w:pPr>
        <w:pStyle w:val="BodyText"/>
        <w:rPr>
          <w:rFonts w:asciiTheme="minorHAnsi" w:hAnsiTheme="minorHAnsi"/>
        </w:rPr>
      </w:pPr>
    </w:p>
    <w:p w14:paraId="664E4B37" w14:textId="77777777" w:rsidR="0063233B" w:rsidRDefault="0063233B" w:rsidP="0063233B">
      <w:pPr>
        <w:pStyle w:val="BodyText"/>
        <w:rPr>
          <w:rFonts w:asciiTheme="minorHAnsi" w:hAnsiTheme="minorHAnsi"/>
        </w:rPr>
      </w:pPr>
    </w:p>
    <w:p w14:paraId="64A8698D" w14:textId="77777777" w:rsidR="0063233B" w:rsidRDefault="0063233B" w:rsidP="0063233B">
      <w:pPr>
        <w:pStyle w:val="BodyText"/>
        <w:rPr>
          <w:rFonts w:asciiTheme="minorHAnsi" w:hAnsiTheme="minorHAnsi"/>
        </w:rPr>
      </w:pPr>
    </w:p>
    <w:p w14:paraId="2BE627A2" w14:textId="77777777" w:rsidR="0063233B" w:rsidRDefault="0063233B" w:rsidP="0063233B">
      <w:pPr>
        <w:pStyle w:val="BodyText"/>
        <w:rPr>
          <w:rFonts w:asciiTheme="minorHAnsi" w:hAnsiTheme="minorHAnsi"/>
        </w:rPr>
      </w:pPr>
    </w:p>
    <w:p w14:paraId="378B2A6C" w14:textId="77777777" w:rsidR="0063233B" w:rsidRDefault="0063233B" w:rsidP="0063233B">
      <w:pPr>
        <w:pStyle w:val="BodyText"/>
        <w:rPr>
          <w:rFonts w:asciiTheme="minorHAnsi" w:hAnsiTheme="minorHAnsi"/>
        </w:rPr>
      </w:pPr>
      <w:r>
        <w:rPr>
          <w:rFonts w:asciiTheme="minorHAnsi" w:hAnsiTheme="minorHAnsi"/>
        </w:rPr>
        <w:t>Table Tunnel</w:t>
      </w:r>
    </w:p>
    <w:p w14:paraId="70E75064" w14:textId="77777777" w:rsidR="0063233B" w:rsidRDefault="0063233B" w:rsidP="0063233B">
      <w:pPr>
        <w:pStyle w:val="BodyText"/>
        <w:rPr>
          <w:rFonts w:asciiTheme="minorHAnsi" w:hAnsiTheme="minorHAnsi"/>
        </w:rPr>
      </w:pPr>
    </w:p>
    <w:p w14:paraId="75040064"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0F63FA3"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358FE41B"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C2EA950"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522432B"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E77B20C" w14:textId="77777777" w:rsidR="0063233B" w:rsidRPr="00D874ED" w:rsidRDefault="0063233B" w:rsidP="00DA5B2E">
            <w:pPr>
              <w:pStyle w:val="BodyText"/>
            </w:pPr>
            <w:r w:rsidRPr="00D874ED">
              <w:t xml:space="preserve">Data Type </w:t>
            </w:r>
          </w:p>
        </w:tc>
      </w:tr>
      <w:tr w:rsidR="0063233B" w14:paraId="6CB2BAC1" w14:textId="77777777" w:rsidTr="00DA5B2E">
        <w:trPr>
          <w:trHeight w:val="432"/>
        </w:trPr>
        <w:tc>
          <w:tcPr>
            <w:tcW w:w="2649" w:type="dxa"/>
            <w:vMerge w:val="restart"/>
          </w:tcPr>
          <w:p w14:paraId="31F442C8" w14:textId="77777777" w:rsidR="0063233B" w:rsidRDefault="0063233B" w:rsidP="00DA5B2E">
            <w:pPr>
              <w:pStyle w:val="BodyText"/>
            </w:pPr>
          </w:p>
          <w:p w14:paraId="02B2C229" w14:textId="77777777" w:rsidR="0063233B" w:rsidRPr="009509B4" w:rsidRDefault="0063233B" w:rsidP="00DA5B2E">
            <w:pPr>
              <w:pStyle w:val="BodyText"/>
            </w:pPr>
            <w:r>
              <w:t xml:space="preserve">       Tunnel</w:t>
            </w:r>
          </w:p>
        </w:tc>
        <w:tc>
          <w:tcPr>
            <w:tcW w:w="2302" w:type="dxa"/>
          </w:tcPr>
          <w:p w14:paraId="1ECF47A8" w14:textId="77777777" w:rsidR="0063233B" w:rsidRDefault="0063233B" w:rsidP="00DA5B2E">
            <w:pPr>
              <w:pStyle w:val="BodyText"/>
            </w:pPr>
            <w:proofErr w:type="spellStart"/>
            <w:r>
              <w:t>TunnelID</w:t>
            </w:r>
            <w:proofErr w:type="spellEnd"/>
          </w:p>
        </w:tc>
        <w:tc>
          <w:tcPr>
            <w:tcW w:w="2302" w:type="dxa"/>
          </w:tcPr>
          <w:p w14:paraId="10FCCAAF" w14:textId="77777777" w:rsidR="0063233B" w:rsidRDefault="0063233B" w:rsidP="00DA5B2E">
            <w:pPr>
              <w:pStyle w:val="BodyText"/>
            </w:pPr>
            <w:r>
              <w:t xml:space="preserve"> PK</w:t>
            </w:r>
          </w:p>
        </w:tc>
        <w:tc>
          <w:tcPr>
            <w:tcW w:w="2302" w:type="dxa"/>
          </w:tcPr>
          <w:p w14:paraId="4CF84D1A" w14:textId="77777777" w:rsidR="0063233B" w:rsidRDefault="0063233B" w:rsidP="00DA5B2E">
            <w:pPr>
              <w:pStyle w:val="BodyText"/>
            </w:pPr>
            <w:r>
              <w:t>Int</w:t>
            </w:r>
          </w:p>
        </w:tc>
      </w:tr>
      <w:tr w:rsidR="0063233B" w14:paraId="613F1CB3" w14:textId="77777777" w:rsidTr="00DA5B2E">
        <w:trPr>
          <w:trHeight w:val="432"/>
        </w:trPr>
        <w:tc>
          <w:tcPr>
            <w:tcW w:w="2649" w:type="dxa"/>
            <w:vMerge/>
          </w:tcPr>
          <w:p w14:paraId="1FB375ED" w14:textId="77777777" w:rsidR="0063233B" w:rsidRDefault="0063233B" w:rsidP="00DA5B2E">
            <w:pPr>
              <w:pStyle w:val="BodyText"/>
            </w:pPr>
          </w:p>
        </w:tc>
        <w:tc>
          <w:tcPr>
            <w:tcW w:w="2302" w:type="dxa"/>
          </w:tcPr>
          <w:p w14:paraId="42BFC9A8" w14:textId="77777777" w:rsidR="0063233B" w:rsidRDefault="0063233B" w:rsidP="00DA5B2E">
            <w:pPr>
              <w:pStyle w:val="BodyText"/>
            </w:pPr>
            <w:proofErr w:type="spellStart"/>
            <w:r>
              <w:t>LineID</w:t>
            </w:r>
            <w:proofErr w:type="spellEnd"/>
          </w:p>
        </w:tc>
        <w:tc>
          <w:tcPr>
            <w:tcW w:w="2302" w:type="dxa"/>
          </w:tcPr>
          <w:p w14:paraId="52A81396" w14:textId="77777777" w:rsidR="0063233B" w:rsidRDefault="0063233B" w:rsidP="00DA5B2E">
            <w:pPr>
              <w:pStyle w:val="BodyText"/>
            </w:pPr>
            <w:r>
              <w:t>FK</w:t>
            </w:r>
          </w:p>
        </w:tc>
        <w:tc>
          <w:tcPr>
            <w:tcW w:w="2302" w:type="dxa"/>
          </w:tcPr>
          <w:p w14:paraId="15044E5E" w14:textId="77777777" w:rsidR="0063233B" w:rsidRDefault="0063233B" w:rsidP="00DA5B2E">
            <w:pPr>
              <w:pStyle w:val="BodyText"/>
            </w:pPr>
            <w:r>
              <w:t xml:space="preserve">Int      </w:t>
            </w:r>
          </w:p>
        </w:tc>
      </w:tr>
      <w:tr w:rsidR="00415D85" w14:paraId="2EC21075" w14:textId="77777777" w:rsidTr="00DA5B2E">
        <w:trPr>
          <w:trHeight w:val="432"/>
        </w:trPr>
        <w:tc>
          <w:tcPr>
            <w:tcW w:w="2649" w:type="dxa"/>
            <w:vMerge/>
          </w:tcPr>
          <w:p w14:paraId="6F7917EF" w14:textId="77777777" w:rsidR="00415D85" w:rsidRDefault="00415D85" w:rsidP="00DA5B2E">
            <w:pPr>
              <w:pStyle w:val="BodyText"/>
            </w:pPr>
          </w:p>
        </w:tc>
        <w:tc>
          <w:tcPr>
            <w:tcW w:w="2302" w:type="dxa"/>
          </w:tcPr>
          <w:p w14:paraId="13980EBC" w14:textId="4D67AE35" w:rsidR="00415D85" w:rsidRDefault="00415D85" w:rsidP="00DA5B2E">
            <w:pPr>
              <w:pStyle w:val="BodyText"/>
            </w:pPr>
            <w:r>
              <w:t>length</w:t>
            </w:r>
          </w:p>
        </w:tc>
        <w:tc>
          <w:tcPr>
            <w:tcW w:w="2302" w:type="dxa"/>
          </w:tcPr>
          <w:p w14:paraId="4B79ECC8" w14:textId="2FE1FE60" w:rsidR="00415D85" w:rsidRDefault="00415D85" w:rsidP="00DA5B2E">
            <w:pPr>
              <w:pStyle w:val="BodyText"/>
            </w:pPr>
            <w:r>
              <w:t>In meters</w:t>
            </w:r>
          </w:p>
        </w:tc>
        <w:tc>
          <w:tcPr>
            <w:tcW w:w="2302" w:type="dxa"/>
          </w:tcPr>
          <w:p w14:paraId="1F7D8E1F" w14:textId="15CC8CE6" w:rsidR="00415D85" w:rsidRDefault="00415D85" w:rsidP="00DA5B2E">
            <w:pPr>
              <w:pStyle w:val="BodyText"/>
            </w:pPr>
            <w:r>
              <w:t>int</w:t>
            </w:r>
          </w:p>
        </w:tc>
      </w:tr>
      <w:tr w:rsidR="0063233B" w14:paraId="57318AC7" w14:textId="77777777" w:rsidTr="00DA5B2E">
        <w:trPr>
          <w:trHeight w:val="432"/>
        </w:trPr>
        <w:tc>
          <w:tcPr>
            <w:tcW w:w="2649" w:type="dxa"/>
            <w:vMerge/>
          </w:tcPr>
          <w:p w14:paraId="4D3CF3D7" w14:textId="77777777" w:rsidR="0063233B" w:rsidRDefault="0063233B" w:rsidP="00DA5B2E">
            <w:pPr>
              <w:pStyle w:val="BodyText"/>
            </w:pPr>
          </w:p>
        </w:tc>
        <w:tc>
          <w:tcPr>
            <w:tcW w:w="2302" w:type="dxa"/>
          </w:tcPr>
          <w:p w14:paraId="36635FC4" w14:textId="77777777" w:rsidR="0063233B" w:rsidRDefault="0063233B" w:rsidP="00DA5B2E">
            <w:pPr>
              <w:pStyle w:val="BodyText"/>
            </w:pPr>
            <w:proofErr w:type="spellStart"/>
            <w:r>
              <w:t>ConstructioDate</w:t>
            </w:r>
            <w:proofErr w:type="spellEnd"/>
          </w:p>
        </w:tc>
        <w:tc>
          <w:tcPr>
            <w:tcW w:w="2302" w:type="dxa"/>
          </w:tcPr>
          <w:p w14:paraId="1D5DA1D2" w14:textId="77777777" w:rsidR="0063233B" w:rsidRDefault="0063233B" w:rsidP="00DA5B2E">
            <w:pPr>
              <w:pStyle w:val="BodyText"/>
            </w:pPr>
          </w:p>
        </w:tc>
        <w:tc>
          <w:tcPr>
            <w:tcW w:w="2302" w:type="dxa"/>
          </w:tcPr>
          <w:p w14:paraId="2C15B0EF" w14:textId="1712B63A" w:rsidR="0063233B" w:rsidRDefault="0063233B" w:rsidP="00DA5B2E">
            <w:pPr>
              <w:pStyle w:val="BodyText"/>
            </w:pPr>
            <w:proofErr w:type="gramStart"/>
            <w:r>
              <w:t>Date</w:t>
            </w:r>
            <w:r w:rsidR="00415D85">
              <w:t>(</w:t>
            </w:r>
            <w:proofErr w:type="spellStart"/>
            <w:proofErr w:type="gramEnd"/>
            <w:r w:rsidR="00415D85">
              <w:t>ConstructionDate</w:t>
            </w:r>
            <w:proofErr w:type="spellEnd"/>
            <w:r w:rsidR="00415D85">
              <w:t>&lt;=</w:t>
            </w:r>
            <w:proofErr w:type="spellStart"/>
            <w:r w:rsidR="00415D85">
              <w:t>currentDate</w:t>
            </w:r>
            <w:proofErr w:type="spellEnd"/>
            <w:r w:rsidR="00415D85">
              <w:t>&gt;</w:t>
            </w:r>
          </w:p>
        </w:tc>
      </w:tr>
      <w:tr w:rsidR="0063233B" w14:paraId="58B99439" w14:textId="77777777" w:rsidTr="00DA5B2E">
        <w:trPr>
          <w:trHeight w:val="432"/>
        </w:trPr>
        <w:tc>
          <w:tcPr>
            <w:tcW w:w="2649" w:type="dxa"/>
          </w:tcPr>
          <w:p w14:paraId="22A5D8D9" w14:textId="77777777" w:rsidR="0063233B" w:rsidRDefault="0063233B" w:rsidP="00DA5B2E">
            <w:pPr>
              <w:pStyle w:val="BodyText"/>
            </w:pPr>
          </w:p>
        </w:tc>
        <w:tc>
          <w:tcPr>
            <w:tcW w:w="2302" w:type="dxa"/>
          </w:tcPr>
          <w:p w14:paraId="4F7CCD87" w14:textId="77777777" w:rsidR="0063233B" w:rsidRDefault="0063233B" w:rsidP="00DA5B2E">
            <w:pPr>
              <w:pStyle w:val="BodyText"/>
            </w:pPr>
            <w:proofErr w:type="spellStart"/>
            <w:r>
              <w:t>TunnelCondition</w:t>
            </w:r>
            <w:proofErr w:type="spellEnd"/>
          </w:p>
        </w:tc>
        <w:tc>
          <w:tcPr>
            <w:tcW w:w="2302" w:type="dxa"/>
          </w:tcPr>
          <w:p w14:paraId="01E5A5F0" w14:textId="77777777" w:rsidR="0063233B" w:rsidRDefault="0063233B" w:rsidP="00DA5B2E">
            <w:pPr>
              <w:pStyle w:val="BodyText"/>
            </w:pPr>
          </w:p>
        </w:tc>
        <w:tc>
          <w:tcPr>
            <w:tcW w:w="2302" w:type="dxa"/>
          </w:tcPr>
          <w:p w14:paraId="621B9F42" w14:textId="77777777" w:rsidR="0063233B" w:rsidRDefault="0063233B" w:rsidP="00DA5B2E">
            <w:pPr>
              <w:pStyle w:val="BodyText"/>
            </w:pPr>
            <w:proofErr w:type="gramStart"/>
            <w:r>
              <w:t>Varchar(</w:t>
            </w:r>
            <w:proofErr w:type="gramEnd"/>
            <w:r>
              <w:t>50)</w:t>
            </w:r>
          </w:p>
        </w:tc>
      </w:tr>
    </w:tbl>
    <w:p w14:paraId="6278391A" w14:textId="77777777" w:rsidR="0063233B" w:rsidRDefault="0063233B" w:rsidP="0063233B">
      <w:pPr>
        <w:pStyle w:val="BodyText"/>
        <w:rPr>
          <w:rFonts w:asciiTheme="minorHAnsi" w:hAnsiTheme="minorHAnsi"/>
        </w:rPr>
      </w:pPr>
    </w:p>
    <w:p w14:paraId="393397F3" w14:textId="77777777" w:rsidR="0063233B" w:rsidRDefault="0063233B" w:rsidP="0063233B">
      <w:pPr>
        <w:pStyle w:val="BodyText"/>
        <w:rPr>
          <w:rFonts w:asciiTheme="minorHAnsi" w:hAnsiTheme="minorHAnsi"/>
        </w:rPr>
      </w:pPr>
    </w:p>
    <w:p w14:paraId="0B5928A3" w14:textId="77777777" w:rsidR="0063233B" w:rsidRDefault="0063233B" w:rsidP="0063233B">
      <w:pPr>
        <w:pStyle w:val="BodyText"/>
        <w:rPr>
          <w:rFonts w:asciiTheme="minorHAnsi" w:hAnsiTheme="minorHAnsi"/>
        </w:rPr>
      </w:pPr>
    </w:p>
    <w:p w14:paraId="5437A669" w14:textId="6B61D7A9" w:rsidR="00101155" w:rsidRPr="00101155" w:rsidRDefault="00101155" w:rsidP="00101155">
      <w:pPr>
        <w:pStyle w:val="BodyText"/>
        <w:rPr>
          <w:rFonts w:asciiTheme="minorHAnsi" w:hAnsiTheme="minorHAnsi"/>
        </w:rPr>
      </w:pPr>
      <w:r w:rsidRPr="00101155">
        <w:rPr>
          <w:rFonts w:asciiTheme="minorHAnsi" w:hAnsiTheme="minorHAnsi"/>
        </w:rPr>
        <w:t xml:space="preserve">The </w:t>
      </w:r>
      <w:r>
        <w:rPr>
          <w:rFonts w:asciiTheme="minorHAnsi" w:hAnsiTheme="minorHAnsi"/>
        </w:rPr>
        <w:t>tunnel</w:t>
      </w:r>
      <w:r w:rsidRPr="00101155">
        <w:rPr>
          <w:rFonts w:asciiTheme="minorHAnsi" w:hAnsiTheme="minorHAnsi"/>
        </w:rPr>
        <w:t xml:space="preserve"> table has </w:t>
      </w:r>
      <w:proofErr w:type="spellStart"/>
      <w:r>
        <w:rPr>
          <w:rFonts w:asciiTheme="minorHAnsi" w:hAnsiTheme="minorHAnsi"/>
        </w:rPr>
        <w:t>TrackID</w:t>
      </w:r>
      <w:proofErr w:type="spellEnd"/>
      <w:r>
        <w:rPr>
          <w:rFonts w:asciiTheme="minorHAnsi" w:hAnsiTheme="minorHAnsi"/>
        </w:rPr>
        <w:t xml:space="preserve"> </w:t>
      </w:r>
      <w:r w:rsidRPr="00101155">
        <w:rPr>
          <w:rFonts w:asciiTheme="minorHAnsi" w:hAnsiTheme="minorHAnsi"/>
        </w:rPr>
        <w:t>as the primary key (PK) and</w:t>
      </w:r>
      <w:r>
        <w:rPr>
          <w:rFonts w:asciiTheme="minorHAnsi" w:hAnsiTheme="minorHAnsi"/>
        </w:rPr>
        <w:t xml:space="preserve"> </w:t>
      </w:r>
      <w:proofErr w:type="spellStart"/>
      <w:r>
        <w:rPr>
          <w:rFonts w:asciiTheme="minorHAnsi" w:hAnsiTheme="minorHAnsi"/>
        </w:rPr>
        <w:t>LineID</w:t>
      </w:r>
      <w:proofErr w:type="spellEnd"/>
      <w:r w:rsidRPr="00101155">
        <w:rPr>
          <w:rFonts w:asciiTheme="minorHAnsi" w:hAnsiTheme="minorHAnsi"/>
        </w:rPr>
        <w:t xml:space="preserve"> as a foreign key (FK). The non-prime attributes include </w:t>
      </w:r>
      <w:proofErr w:type="spellStart"/>
      <w:r w:rsidRPr="00101155">
        <w:rPr>
          <w:rFonts w:asciiTheme="minorHAnsi" w:hAnsiTheme="minorHAnsi"/>
        </w:rPr>
        <w:t>ConstructionDate</w:t>
      </w:r>
      <w:proofErr w:type="spellEnd"/>
      <w:r w:rsidRPr="00101155">
        <w:rPr>
          <w:rFonts w:asciiTheme="minorHAnsi" w:hAnsiTheme="minorHAnsi"/>
        </w:rPr>
        <w:t xml:space="preserve"> and </w:t>
      </w:r>
      <w:proofErr w:type="spellStart"/>
      <w:r w:rsidRPr="00101155">
        <w:rPr>
          <w:rFonts w:asciiTheme="minorHAnsi" w:hAnsiTheme="minorHAnsi"/>
        </w:rPr>
        <w:t>TunnelCondition</w:t>
      </w:r>
      <w:proofErr w:type="spellEnd"/>
      <w:r w:rsidRPr="00101155">
        <w:rPr>
          <w:rFonts w:asciiTheme="minorHAnsi" w:hAnsiTheme="minorHAnsi"/>
        </w:rPr>
        <w:t xml:space="preserve">. It is important to ensure that </w:t>
      </w:r>
      <w:proofErr w:type="spellStart"/>
      <w:r w:rsidRPr="00101155">
        <w:rPr>
          <w:rFonts w:asciiTheme="minorHAnsi" w:hAnsiTheme="minorHAnsi"/>
        </w:rPr>
        <w:t>ConstructionDate</w:t>
      </w:r>
      <w:proofErr w:type="spellEnd"/>
      <w:r w:rsidRPr="00101155">
        <w:rPr>
          <w:rFonts w:asciiTheme="minorHAnsi" w:hAnsiTheme="minorHAnsi"/>
        </w:rPr>
        <w:t xml:space="preserve"> is less than or equal to the current date, maintaining the integrity of the data.</w:t>
      </w:r>
    </w:p>
    <w:p w14:paraId="75F7F49D" w14:textId="77777777" w:rsidR="00101155" w:rsidRPr="00101155" w:rsidRDefault="00101155" w:rsidP="00101155">
      <w:pPr>
        <w:pStyle w:val="BodyText"/>
        <w:rPr>
          <w:rFonts w:asciiTheme="minorHAnsi" w:hAnsiTheme="minorHAnsi"/>
        </w:rPr>
      </w:pPr>
      <w:r w:rsidRPr="00101155">
        <w:rPr>
          <w:rFonts w:asciiTheme="minorHAnsi" w:hAnsiTheme="minorHAnsi"/>
        </w:rPr>
        <w:t xml:space="preserve">The Tunnel table has a One-to-Many relationship with the Lines table, which is why </w:t>
      </w:r>
      <w:proofErr w:type="spellStart"/>
      <w:r w:rsidRPr="00101155">
        <w:rPr>
          <w:rFonts w:asciiTheme="minorHAnsi" w:hAnsiTheme="minorHAnsi"/>
        </w:rPr>
        <w:t>LineID</w:t>
      </w:r>
      <w:proofErr w:type="spellEnd"/>
      <w:r w:rsidRPr="00101155">
        <w:rPr>
          <w:rFonts w:asciiTheme="minorHAnsi" w:hAnsiTheme="minorHAnsi"/>
        </w:rPr>
        <w:t xml:space="preserve"> is included; this indicates the specific line associated with each tunnel. Additionally, there is a One-to-Many relationship between the Tunnel table and the Repair table, as each tunnel may require multiple repairs over its lifespan. The Repair table would therefore include </w:t>
      </w:r>
      <w:proofErr w:type="spellStart"/>
      <w:r w:rsidRPr="00101155">
        <w:rPr>
          <w:rFonts w:asciiTheme="minorHAnsi" w:hAnsiTheme="minorHAnsi"/>
        </w:rPr>
        <w:t>TunnelID</w:t>
      </w:r>
      <w:proofErr w:type="spellEnd"/>
      <w:r w:rsidRPr="00101155">
        <w:rPr>
          <w:rFonts w:asciiTheme="minorHAnsi" w:hAnsiTheme="minorHAnsi"/>
        </w:rPr>
        <w:t xml:space="preserve"> as a foreign key to effectively track repairs related to each tunnel.</w:t>
      </w:r>
    </w:p>
    <w:p w14:paraId="0D17A98C" w14:textId="77777777" w:rsidR="0063233B" w:rsidRDefault="0063233B" w:rsidP="0063233B">
      <w:pPr>
        <w:pStyle w:val="BodyText"/>
        <w:rPr>
          <w:rFonts w:asciiTheme="minorHAnsi" w:hAnsiTheme="minorHAnsi"/>
        </w:rPr>
      </w:pPr>
    </w:p>
    <w:p w14:paraId="5FD010F0" w14:textId="77777777" w:rsidR="0063233B" w:rsidRDefault="0063233B" w:rsidP="0063233B">
      <w:pPr>
        <w:pStyle w:val="BodyText"/>
        <w:rPr>
          <w:rFonts w:asciiTheme="minorHAnsi" w:hAnsiTheme="minorHAnsi"/>
        </w:rPr>
      </w:pPr>
    </w:p>
    <w:p w14:paraId="4C26A00D" w14:textId="77777777" w:rsidR="0063233B" w:rsidRDefault="0063233B" w:rsidP="0063233B">
      <w:pPr>
        <w:pStyle w:val="BodyText"/>
        <w:rPr>
          <w:rFonts w:asciiTheme="minorHAnsi" w:hAnsiTheme="minorHAnsi"/>
        </w:rPr>
      </w:pPr>
    </w:p>
    <w:p w14:paraId="00D6FCE6" w14:textId="77777777" w:rsidR="0063233B" w:rsidRDefault="0063233B" w:rsidP="0063233B">
      <w:pPr>
        <w:pStyle w:val="BodyText"/>
        <w:rPr>
          <w:rFonts w:asciiTheme="minorHAnsi" w:hAnsiTheme="minorHAnsi"/>
        </w:rPr>
      </w:pPr>
    </w:p>
    <w:p w14:paraId="52B0C5CA" w14:textId="77777777" w:rsidR="0063233B" w:rsidRDefault="0063233B" w:rsidP="0063233B">
      <w:pPr>
        <w:pStyle w:val="BodyText"/>
        <w:rPr>
          <w:rFonts w:asciiTheme="minorHAnsi" w:hAnsiTheme="minorHAnsi"/>
        </w:rPr>
      </w:pPr>
      <w:r>
        <w:rPr>
          <w:rFonts w:asciiTheme="minorHAnsi" w:hAnsiTheme="minorHAnsi"/>
        </w:rPr>
        <w:t>Example with data</w:t>
      </w:r>
    </w:p>
    <w:p w14:paraId="62A0C61A"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934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gridCol w:w="1869"/>
      </w:tblGrid>
      <w:tr w:rsidR="00415D85" w14:paraId="780BFDE8" w14:textId="77777777" w:rsidTr="00415D85">
        <w:trPr>
          <w:trHeight w:val="366"/>
        </w:trPr>
        <w:tc>
          <w:tcPr>
            <w:tcW w:w="1869" w:type="dxa"/>
            <w:shd w:val="clear" w:color="auto" w:fill="76CDD8"/>
          </w:tcPr>
          <w:p w14:paraId="4CDCB214" w14:textId="77777777" w:rsidR="00415D85" w:rsidRPr="00BE17E0" w:rsidRDefault="00415D85" w:rsidP="00415D85">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TunnelID</w:t>
            </w:r>
            <w:proofErr w:type="spellEnd"/>
          </w:p>
        </w:tc>
        <w:tc>
          <w:tcPr>
            <w:tcW w:w="1869" w:type="dxa"/>
            <w:shd w:val="clear" w:color="auto" w:fill="76CDD8"/>
          </w:tcPr>
          <w:p w14:paraId="752D5745" w14:textId="7D7CD20E"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49A892EA" w14:textId="4E488AC2" w:rsidR="00415D85" w:rsidRPr="00BE17E0"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length</w:t>
            </w:r>
          </w:p>
        </w:tc>
        <w:tc>
          <w:tcPr>
            <w:tcW w:w="1869" w:type="dxa"/>
            <w:shd w:val="clear" w:color="auto" w:fill="76CDD8"/>
          </w:tcPr>
          <w:p w14:paraId="6318F931" w14:textId="77777777" w:rsidR="00415D85" w:rsidRDefault="00415D85" w:rsidP="00415D85">
            <w:pPr>
              <w:pStyle w:val="BodyText"/>
              <w:widowControl w:val="0"/>
              <w:spacing w:line="360" w:lineRule="auto"/>
              <w:rPr>
                <w:color w:val="FFFFFF" w:themeColor="background1"/>
                <w:sz w:val="18"/>
                <w:szCs w:val="18"/>
              </w:rPr>
            </w:pPr>
            <w:proofErr w:type="spellStart"/>
            <w:r>
              <w:rPr>
                <w:color w:val="FFFFFF" w:themeColor="background1"/>
                <w:sz w:val="18"/>
                <w:szCs w:val="18"/>
              </w:rPr>
              <w:t>TunnelCondition</w:t>
            </w:r>
            <w:proofErr w:type="spellEnd"/>
          </w:p>
        </w:tc>
        <w:tc>
          <w:tcPr>
            <w:tcW w:w="1869" w:type="dxa"/>
            <w:shd w:val="clear" w:color="auto" w:fill="76CDD8"/>
          </w:tcPr>
          <w:p w14:paraId="501CB301" w14:textId="77777777" w:rsidR="00415D85" w:rsidRPr="00BE17E0" w:rsidRDefault="00415D85" w:rsidP="00415D85">
            <w:pPr>
              <w:pStyle w:val="BodyText"/>
              <w:widowControl w:val="0"/>
              <w:spacing w:line="360" w:lineRule="auto"/>
              <w:rPr>
                <w:color w:val="FFFFFF" w:themeColor="background1"/>
                <w:sz w:val="18"/>
                <w:szCs w:val="18"/>
              </w:rPr>
            </w:pPr>
            <w:proofErr w:type="spellStart"/>
            <w:r>
              <w:rPr>
                <w:color w:val="FFFFFF" w:themeColor="background1"/>
                <w:sz w:val="18"/>
                <w:szCs w:val="18"/>
              </w:rPr>
              <w:t>ConstructionDate</w:t>
            </w:r>
            <w:proofErr w:type="spellEnd"/>
          </w:p>
        </w:tc>
      </w:tr>
      <w:tr w:rsidR="00415D85" w14:paraId="527A51EA" w14:textId="77777777" w:rsidTr="00415D85">
        <w:trPr>
          <w:trHeight w:val="541"/>
        </w:trPr>
        <w:tc>
          <w:tcPr>
            <w:tcW w:w="1869" w:type="dxa"/>
          </w:tcPr>
          <w:p w14:paraId="7F18B798" w14:textId="77777777" w:rsidR="00415D85" w:rsidRDefault="00415D85" w:rsidP="00415D85">
            <w:pPr>
              <w:pStyle w:val="BodyText"/>
            </w:pPr>
            <w:r>
              <w:t xml:space="preserve">        1</w:t>
            </w:r>
          </w:p>
        </w:tc>
        <w:tc>
          <w:tcPr>
            <w:tcW w:w="1869" w:type="dxa"/>
          </w:tcPr>
          <w:p w14:paraId="496A742E" w14:textId="38936EFA" w:rsidR="00415D85" w:rsidRDefault="00415D85" w:rsidP="00415D85">
            <w:pPr>
              <w:pStyle w:val="BodyText"/>
            </w:pPr>
            <w:r>
              <w:t xml:space="preserve">  7</w:t>
            </w:r>
          </w:p>
        </w:tc>
        <w:tc>
          <w:tcPr>
            <w:tcW w:w="1869" w:type="dxa"/>
          </w:tcPr>
          <w:p w14:paraId="72484E68" w14:textId="3ACD0DA7" w:rsidR="00415D85" w:rsidRDefault="00415D85" w:rsidP="00415D85">
            <w:pPr>
              <w:pStyle w:val="BodyText"/>
            </w:pPr>
            <w:r>
              <w:t xml:space="preserve">  250</w:t>
            </w:r>
          </w:p>
        </w:tc>
        <w:tc>
          <w:tcPr>
            <w:tcW w:w="1869" w:type="dxa"/>
          </w:tcPr>
          <w:p w14:paraId="5AF4E64A" w14:textId="77777777" w:rsidR="00415D85" w:rsidRDefault="00415D85" w:rsidP="00415D85">
            <w:pPr>
              <w:pStyle w:val="BodyText"/>
            </w:pPr>
            <w:r>
              <w:t>good</w:t>
            </w:r>
          </w:p>
        </w:tc>
        <w:tc>
          <w:tcPr>
            <w:tcW w:w="1869" w:type="dxa"/>
          </w:tcPr>
          <w:p w14:paraId="00337E20" w14:textId="77777777" w:rsidR="00415D85" w:rsidRDefault="00415D85" w:rsidP="00415D85">
            <w:pPr>
              <w:pStyle w:val="BodyText"/>
            </w:pPr>
            <w:r>
              <w:t>07-11-2021</w:t>
            </w:r>
          </w:p>
        </w:tc>
      </w:tr>
    </w:tbl>
    <w:p w14:paraId="39A55201" w14:textId="77777777" w:rsidR="0063233B" w:rsidRDefault="0063233B" w:rsidP="0063233B">
      <w:pPr>
        <w:pStyle w:val="BodyText"/>
        <w:rPr>
          <w:rFonts w:asciiTheme="minorHAnsi" w:hAnsiTheme="minorHAnsi"/>
        </w:rPr>
      </w:pPr>
    </w:p>
    <w:p w14:paraId="1647C9FB" w14:textId="77777777" w:rsidR="0063233B" w:rsidRDefault="0063233B" w:rsidP="0063233B">
      <w:pPr>
        <w:pStyle w:val="BodyText"/>
        <w:rPr>
          <w:rFonts w:asciiTheme="minorHAnsi" w:hAnsiTheme="minorHAnsi"/>
        </w:rPr>
      </w:pPr>
    </w:p>
    <w:p w14:paraId="5B1C5EF3" w14:textId="77777777" w:rsidR="0063233B" w:rsidRDefault="0063233B" w:rsidP="0063233B">
      <w:pPr>
        <w:pStyle w:val="BodyText"/>
        <w:rPr>
          <w:rFonts w:asciiTheme="minorHAnsi" w:hAnsiTheme="minorHAnsi"/>
        </w:rPr>
      </w:pPr>
    </w:p>
    <w:p w14:paraId="6A737607" w14:textId="77777777" w:rsidR="0063233B" w:rsidRDefault="0063233B" w:rsidP="0063233B">
      <w:pPr>
        <w:pStyle w:val="BodyText"/>
        <w:rPr>
          <w:rFonts w:asciiTheme="minorHAnsi" w:hAnsiTheme="minorHAnsi"/>
        </w:rPr>
      </w:pPr>
    </w:p>
    <w:p w14:paraId="6A83DE01" w14:textId="77777777" w:rsidR="0063233B" w:rsidRDefault="0063233B" w:rsidP="0063233B">
      <w:pPr>
        <w:pStyle w:val="BodyText"/>
        <w:rPr>
          <w:rFonts w:asciiTheme="minorHAnsi" w:hAnsiTheme="minorHAnsi"/>
        </w:rPr>
      </w:pPr>
    </w:p>
    <w:p w14:paraId="5FE8C90B" w14:textId="77777777" w:rsidR="0063233B" w:rsidRDefault="0063233B" w:rsidP="0063233B">
      <w:pPr>
        <w:pStyle w:val="BodyText"/>
        <w:rPr>
          <w:rFonts w:asciiTheme="minorHAnsi" w:hAnsiTheme="minorHAnsi"/>
        </w:rPr>
      </w:pPr>
    </w:p>
    <w:p w14:paraId="00758E6E" w14:textId="77777777" w:rsidR="0063233B" w:rsidRDefault="0063233B" w:rsidP="0063233B">
      <w:pPr>
        <w:pStyle w:val="BodyText"/>
        <w:rPr>
          <w:rFonts w:asciiTheme="minorHAnsi" w:hAnsiTheme="minorHAnsi"/>
        </w:rPr>
      </w:pPr>
    </w:p>
    <w:p w14:paraId="38E5C6DC" w14:textId="77777777" w:rsidR="0063233B" w:rsidRDefault="0063233B" w:rsidP="0063233B">
      <w:pPr>
        <w:pStyle w:val="BodyText"/>
        <w:rPr>
          <w:rFonts w:asciiTheme="minorHAnsi" w:hAnsiTheme="minorHAnsi"/>
        </w:rPr>
      </w:pPr>
    </w:p>
    <w:p w14:paraId="620AC8E7" w14:textId="77777777" w:rsidR="0063233B" w:rsidRDefault="0063233B" w:rsidP="0063233B">
      <w:pPr>
        <w:pStyle w:val="BodyText"/>
        <w:rPr>
          <w:rFonts w:asciiTheme="minorHAnsi" w:hAnsiTheme="minorHAnsi"/>
        </w:rPr>
      </w:pPr>
    </w:p>
    <w:p w14:paraId="52CA2932" w14:textId="77777777" w:rsidR="0063233B" w:rsidRDefault="0063233B" w:rsidP="0063233B">
      <w:pPr>
        <w:pStyle w:val="BodyText"/>
        <w:rPr>
          <w:rFonts w:asciiTheme="minorHAnsi" w:hAnsiTheme="minorHAnsi"/>
        </w:rPr>
      </w:pPr>
    </w:p>
    <w:p w14:paraId="309B56DB" w14:textId="77777777" w:rsidR="0063233B" w:rsidRDefault="0063233B" w:rsidP="0063233B">
      <w:pPr>
        <w:pStyle w:val="BodyText"/>
        <w:rPr>
          <w:rFonts w:asciiTheme="minorHAnsi" w:hAnsiTheme="minorHAnsi"/>
        </w:rPr>
      </w:pPr>
    </w:p>
    <w:p w14:paraId="525FD46B" w14:textId="77777777" w:rsidR="0063233B" w:rsidRDefault="0063233B" w:rsidP="0063233B">
      <w:pPr>
        <w:pStyle w:val="BodyText"/>
        <w:rPr>
          <w:rFonts w:asciiTheme="minorHAnsi" w:hAnsiTheme="minorHAnsi"/>
        </w:rPr>
      </w:pPr>
    </w:p>
    <w:p w14:paraId="4164E3F0" w14:textId="77777777" w:rsidR="0063233B" w:rsidRDefault="0063233B" w:rsidP="0063233B">
      <w:pPr>
        <w:pStyle w:val="BodyText"/>
        <w:rPr>
          <w:rFonts w:asciiTheme="minorHAnsi" w:hAnsiTheme="minorHAnsi"/>
        </w:rPr>
      </w:pPr>
    </w:p>
    <w:p w14:paraId="56894A93" w14:textId="77777777" w:rsidR="0063233B" w:rsidRDefault="0063233B" w:rsidP="0063233B">
      <w:pPr>
        <w:pStyle w:val="BodyText"/>
        <w:rPr>
          <w:rFonts w:asciiTheme="minorHAnsi" w:hAnsiTheme="minorHAnsi"/>
        </w:rPr>
      </w:pPr>
    </w:p>
    <w:p w14:paraId="6BFEC1D1" w14:textId="77777777" w:rsidR="0063233B" w:rsidRDefault="0063233B" w:rsidP="0063233B">
      <w:pPr>
        <w:pStyle w:val="BodyText"/>
        <w:rPr>
          <w:rFonts w:asciiTheme="minorHAnsi" w:hAnsiTheme="minorHAnsi"/>
        </w:rPr>
      </w:pPr>
    </w:p>
    <w:p w14:paraId="275E55A8" w14:textId="77777777" w:rsidR="0063233B" w:rsidRDefault="0063233B" w:rsidP="0063233B">
      <w:pPr>
        <w:pStyle w:val="BodyText"/>
        <w:rPr>
          <w:rFonts w:asciiTheme="minorHAnsi" w:hAnsiTheme="minorHAnsi"/>
        </w:rPr>
      </w:pPr>
    </w:p>
    <w:p w14:paraId="6908C2B4" w14:textId="77777777" w:rsidR="0063233B" w:rsidRDefault="0063233B" w:rsidP="0063233B">
      <w:pPr>
        <w:pStyle w:val="BodyText"/>
        <w:rPr>
          <w:rFonts w:asciiTheme="minorHAnsi" w:hAnsiTheme="minorHAnsi"/>
        </w:rPr>
      </w:pPr>
    </w:p>
    <w:p w14:paraId="102267D5" w14:textId="77777777" w:rsidR="0063233B" w:rsidRDefault="0063233B" w:rsidP="0063233B">
      <w:pPr>
        <w:pStyle w:val="BodyText"/>
        <w:rPr>
          <w:rFonts w:asciiTheme="minorHAnsi" w:hAnsiTheme="minorHAnsi"/>
        </w:rPr>
      </w:pPr>
    </w:p>
    <w:p w14:paraId="12F61433" w14:textId="77777777" w:rsidR="0063233B" w:rsidRDefault="0063233B" w:rsidP="0063233B">
      <w:pPr>
        <w:pStyle w:val="BodyText"/>
        <w:rPr>
          <w:rFonts w:asciiTheme="minorHAnsi" w:hAnsiTheme="minorHAnsi"/>
        </w:rPr>
      </w:pPr>
    </w:p>
    <w:p w14:paraId="05719663" w14:textId="77777777" w:rsidR="0063233B" w:rsidRDefault="0063233B" w:rsidP="0063233B">
      <w:pPr>
        <w:pStyle w:val="BodyText"/>
        <w:rPr>
          <w:rFonts w:asciiTheme="minorHAnsi" w:hAnsiTheme="minorHAnsi"/>
        </w:rPr>
      </w:pPr>
      <w:r>
        <w:rPr>
          <w:rFonts w:asciiTheme="minorHAnsi" w:hAnsiTheme="minorHAnsi"/>
        </w:rPr>
        <w:t xml:space="preserve">Table Repair </w:t>
      </w:r>
    </w:p>
    <w:p w14:paraId="71A30DBB" w14:textId="77777777" w:rsidR="0063233B" w:rsidRDefault="0063233B" w:rsidP="0063233B">
      <w:pPr>
        <w:pStyle w:val="BodyText"/>
        <w:rPr>
          <w:rFonts w:asciiTheme="minorHAnsi" w:hAnsiTheme="minorHAnsi"/>
        </w:rPr>
      </w:pPr>
    </w:p>
    <w:p w14:paraId="1752C0DD" w14:textId="77777777" w:rsidR="0063233B" w:rsidRDefault="0063233B" w:rsidP="0063233B">
      <w:pPr>
        <w:pStyle w:val="BodyText"/>
        <w:rPr>
          <w:rFonts w:asciiTheme="minorHAnsi" w:hAnsiTheme="minorHAnsi"/>
        </w:rPr>
      </w:pPr>
    </w:p>
    <w:p w14:paraId="5CBD9090" w14:textId="77777777" w:rsidR="0063233B" w:rsidRDefault="0063233B" w:rsidP="0063233B">
      <w:pPr>
        <w:pStyle w:val="BodyText"/>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6D5355EB"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6F5FB994"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465F57BB"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52B5693D"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14932DDE" w14:textId="77777777" w:rsidR="0063233B" w:rsidRPr="00D874ED" w:rsidRDefault="0063233B" w:rsidP="00DA5B2E">
            <w:pPr>
              <w:pStyle w:val="BodyText"/>
            </w:pPr>
            <w:r w:rsidRPr="00D874ED">
              <w:t xml:space="preserve">Data Type </w:t>
            </w:r>
          </w:p>
        </w:tc>
      </w:tr>
      <w:tr w:rsidR="0063233B" w14:paraId="0C8675ED" w14:textId="77777777" w:rsidTr="00DA5B2E">
        <w:trPr>
          <w:trHeight w:val="432"/>
        </w:trPr>
        <w:tc>
          <w:tcPr>
            <w:tcW w:w="2649" w:type="dxa"/>
            <w:vMerge w:val="restart"/>
          </w:tcPr>
          <w:p w14:paraId="31140205" w14:textId="77777777" w:rsidR="0063233B" w:rsidRDefault="0063233B" w:rsidP="00DA5B2E">
            <w:pPr>
              <w:pStyle w:val="BodyText"/>
            </w:pPr>
          </w:p>
          <w:p w14:paraId="679E5826" w14:textId="77777777" w:rsidR="0063233B" w:rsidRDefault="0063233B" w:rsidP="00DA5B2E">
            <w:pPr>
              <w:pStyle w:val="BodyText"/>
            </w:pPr>
          </w:p>
          <w:p w14:paraId="40A89DF2" w14:textId="77777777" w:rsidR="0063233B" w:rsidRPr="009509B4" w:rsidRDefault="0063233B" w:rsidP="00DA5B2E">
            <w:pPr>
              <w:pStyle w:val="BodyText"/>
            </w:pPr>
            <w:r>
              <w:t>Repair</w:t>
            </w:r>
          </w:p>
        </w:tc>
        <w:tc>
          <w:tcPr>
            <w:tcW w:w="2302" w:type="dxa"/>
          </w:tcPr>
          <w:p w14:paraId="1FC01539" w14:textId="77777777" w:rsidR="0063233B" w:rsidRDefault="0063233B" w:rsidP="00DA5B2E">
            <w:pPr>
              <w:pStyle w:val="BodyText"/>
            </w:pPr>
            <w:proofErr w:type="spellStart"/>
            <w:r>
              <w:t>RepairID</w:t>
            </w:r>
            <w:proofErr w:type="spellEnd"/>
          </w:p>
        </w:tc>
        <w:tc>
          <w:tcPr>
            <w:tcW w:w="2302" w:type="dxa"/>
          </w:tcPr>
          <w:p w14:paraId="26FAEA0D" w14:textId="77777777" w:rsidR="0063233B" w:rsidRDefault="0063233B" w:rsidP="00DA5B2E">
            <w:pPr>
              <w:pStyle w:val="BodyText"/>
            </w:pPr>
            <w:r>
              <w:t xml:space="preserve"> PK</w:t>
            </w:r>
          </w:p>
        </w:tc>
        <w:tc>
          <w:tcPr>
            <w:tcW w:w="2302" w:type="dxa"/>
          </w:tcPr>
          <w:p w14:paraId="02F1ACFF" w14:textId="77777777" w:rsidR="0063233B" w:rsidRDefault="0063233B" w:rsidP="00DA5B2E">
            <w:pPr>
              <w:pStyle w:val="BodyText"/>
            </w:pPr>
            <w:r>
              <w:t>Int</w:t>
            </w:r>
          </w:p>
        </w:tc>
      </w:tr>
      <w:tr w:rsidR="0063233B" w14:paraId="4BA86089" w14:textId="77777777" w:rsidTr="00DA5B2E">
        <w:trPr>
          <w:trHeight w:val="432"/>
        </w:trPr>
        <w:tc>
          <w:tcPr>
            <w:tcW w:w="2649" w:type="dxa"/>
            <w:vMerge/>
          </w:tcPr>
          <w:p w14:paraId="1D66BCED" w14:textId="77777777" w:rsidR="0063233B" w:rsidRDefault="0063233B" w:rsidP="00DA5B2E">
            <w:pPr>
              <w:pStyle w:val="BodyText"/>
            </w:pPr>
          </w:p>
        </w:tc>
        <w:tc>
          <w:tcPr>
            <w:tcW w:w="2302" w:type="dxa"/>
          </w:tcPr>
          <w:p w14:paraId="096A8092" w14:textId="77777777" w:rsidR="0063233B" w:rsidRDefault="0063233B" w:rsidP="00DA5B2E">
            <w:pPr>
              <w:pStyle w:val="BodyText"/>
            </w:pPr>
            <w:r>
              <w:t>description</w:t>
            </w:r>
          </w:p>
        </w:tc>
        <w:tc>
          <w:tcPr>
            <w:tcW w:w="2302" w:type="dxa"/>
          </w:tcPr>
          <w:p w14:paraId="55D31946" w14:textId="77777777" w:rsidR="0063233B" w:rsidRDefault="0063233B" w:rsidP="00DA5B2E">
            <w:pPr>
              <w:pStyle w:val="BodyText"/>
            </w:pPr>
          </w:p>
        </w:tc>
        <w:tc>
          <w:tcPr>
            <w:tcW w:w="2302" w:type="dxa"/>
          </w:tcPr>
          <w:p w14:paraId="1E7D656A" w14:textId="77777777" w:rsidR="0063233B" w:rsidRDefault="0063233B" w:rsidP="00DA5B2E">
            <w:pPr>
              <w:pStyle w:val="BodyText"/>
            </w:pPr>
            <w:r>
              <w:t>Text</w:t>
            </w:r>
          </w:p>
        </w:tc>
      </w:tr>
      <w:tr w:rsidR="0063233B" w14:paraId="27C5DB66" w14:textId="77777777" w:rsidTr="00DA5B2E">
        <w:trPr>
          <w:trHeight w:val="432"/>
        </w:trPr>
        <w:tc>
          <w:tcPr>
            <w:tcW w:w="2649" w:type="dxa"/>
            <w:vMerge/>
          </w:tcPr>
          <w:p w14:paraId="158C371F" w14:textId="77777777" w:rsidR="0063233B" w:rsidRDefault="0063233B" w:rsidP="00DA5B2E">
            <w:pPr>
              <w:pStyle w:val="BodyText"/>
            </w:pPr>
          </w:p>
        </w:tc>
        <w:tc>
          <w:tcPr>
            <w:tcW w:w="2302" w:type="dxa"/>
          </w:tcPr>
          <w:p w14:paraId="3F2B6173" w14:textId="77777777" w:rsidR="0063233B" w:rsidRDefault="0063233B" w:rsidP="00DA5B2E">
            <w:pPr>
              <w:pStyle w:val="BodyText"/>
            </w:pPr>
            <w:proofErr w:type="spellStart"/>
            <w:r>
              <w:t>RepairDate</w:t>
            </w:r>
            <w:proofErr w:type="spellEnd"/>
          </w:p>
        </w:tc>
        <w:tc>
          <w:tcPr>
            <w:tcW w:w="2302" w:type="dxa"/>
          </w:tcPr>
          <w:p w14:paraId="7E4653A9" w14:textId="77777777" w:rsidR="0063233B" w:rsidRDefault="0063233B" w:rsidP="00DA5B2E">
            <w:pPr>
              <w:pStyle w:val="BodyText"/>
            </w:pPr>
          </w:p>
        </w:tc>
        <w:tc>
          <w:tcPr>
            <w:tcW w:w="2302" w:type="dxa"/>
          </w:tcPr>
          <w:p w14:paraId="6B048742" w14:textId="77777777" w:rsidR="0063233B" w:rsidRDefault="0063233B" w:rsidP="00DA5B2E">
            <w:pPr>
              <w:pStyle w:val="BodyText"/>
            </w:pPr>
            <w:r>
              <w:t>Date</w:t>
            </w:r>
          </w:p>
        </w:tc>
      </w:tr>
      <w:tr w:rsidR="0063233B" w14:paraId="043CD672" w14:textId="77777777" w:rsidTr="00DA5B2E">
        <w:trPr>
          <w:trHeight w:val="485"/>
        </w:trPr>
        <w:tc>
          <w:tcPr>
            <w:tcW w:w="2649" w:type="dxa"/>
            <w:vMerge/>
          </w:tcPr>
          <w:p w14:paraId="6C7EAB99" w14:textId="77777777" w:rsidR="0063233B" w:rsidRDefault="0063233B" w:rsidP="00DA5B2E">
            <w:pPr>
              <w:pStyle w:val="BodyText"/>
            </w:pPr>
          </w:p>
        </w:tc>
        <w:tc>
          <w:tcPr>
            <w:tcW w:w="2302" w:type="dxa"/>
          </w:tcPr>
          <w:p w14:paraId="5289FABA" w14:textId="77777777" w:rsidR="0063233B" w:rsidRDefault="0063233B" w:rsidP="00DA5B2E">
            <w:pPr>
              <w:pStyle w:val="BodyText"/>
            </w:pPr>
            <w:r>
              <w:t>cost</w:t>
            </w:r>
          </w:p>
        </w:tc>
        <w:tc>
          <w:tcPr>
            <w:tcW w:w="2302" w:type="dxa"/>
          </w:tcPr>
          <w:p w14:paraId="12648C03" w14:textId="77777777" w:rsidR="0063233B" w:rsidRDefault="0063233B" w:rsidP="00DA5B2E">
            <w:pPr>
              <w:pStyle w:val="BodyText"/>
            </w:pPr>
          </w:p>
        </w:tc>
        <w:tc>
          <w:tcPr>
            <w:tcW w:w="2302" w:type="dxa"/>
          </w:tcPr>
          <w:p w14:paraId="365C0BC8" w14:textId="77777777" w:rsidR="0063233B" w:rsidRDefault="0063233B" w:rsidP="00DA5B2E">
            <w:pPr>
              <w:pStyle w:val="BodyText"/>
            </w:pPr>
            <w:r>
              <w:t>Decimal constraint(cost&gt;0)</w:t>
            </w:r>
          </w:p>
        </w:tc>
      </w:tr>
      <w:tr w:rsidR="0063233B" w14:paraId="41326B67" w14:textId="77777777" w:rsidTr="00DA5B2E">
        <w:trPr>
          <w:trHeight w:val="485"/>
        </w:trPr>
        <w:tc>
          <w:tcPr>
            <w:tcW w:w="2649" w:type="dxa"/>
          </w:tcPr>
          <w:p w14:paraId="2CFB7E46" w14:textId="77777777" w:rsidR="0063233B" w:rsidRDefault="0063233B" w:rsidP="00DA5B2E">
            <w:pPr>
              <w:pStyle w:val="BodyText"/>
            </w:pPr>
          </w:p>
        </w:tc>
        <w:tc>
          <w:tcPr>
            <w:tcW w:w="2302" w:type="dxa"/>
          </w:tcPr>
          <w:p w14:paraId="4728195F" w14:textId="77777777" w:rsidR="0063233B" w:rsidRDefault="0063233B" w:rsidP="00DA5B2E">
            <w:pPr>
              <w:pStyle w:val="BodyText"/>
            </w:pPr>
            <w:proofErr w:type="spellStart"/>
            <w:r>
              <w:t>TrackID</w:t>
            </w:r>
            <w:proofErr w:type="spellEnd"/>
          </w:p>
        </w:tc>
        <w:tc>
          <w:tcPr>
            <w:tcW w:w="2302" w:type="dxa"/>
          </w:tcPr>
          <w:p w14:paraId="68623876" w14:textId="77777777" w:rsidR="0063233B" w:rsidRDefault="0063233B" w:rsidP="00DA5B2E">
            <w:pPr>
              <w:pStyle w:val="BodyText"/>
            </w:pPr>
            <w:r>
              <w:t>FK     Nullable</w:t>
            </w:r>
          </w:p>
        </w:tc>
        <w:tc>
          <w:tcPr>
            <w:tcW w:w="2302" w:type="dxa"/>
          </w:tcPr>
          <w:p w14:paraId="1B1CF6BD" w14:textId="77777777" w:rsidR="0063233B" w:rsidRDefault="0063233B" w:rsidP="00DA5B2E">
            <w:pPr>
              <w:pStyle w:val="BodyText"/>
            </w:pPr>
            <w:r>
              <w:t>Int</w:t>
            </w:r>
          </w:p>
        </w:tc>
      </w:tr>
      <w:tr w:rsidR="0063233B" w14:paraId="1C15B756" w14:textId="77777777" w:rsidTr="00DA5B2E">
        <w:trPr>
          <w:trHeight w:val="485"/>
        </w:trPr>
        <w:tc>
          <w:tcPr>
            <w:tcW w:w="2649" w:type="dxa"/>
          </w:tcPr>
          <w:p w14:paraId="464F37D8" w14:textId="77777777" w:rsidR="0063233B" w:rsidRDefault="0063233B" w:rsidP="00DA5B2E">
            <w:pPr>
              <w:pStyle w:val="BodyText"/>
            </w:pPr>
          </w:p>
        </w:tc>
        <w:tc>
          <w:tcPr>
            <w:tcW w:w="2302" w:type="dxa"/>
          </w:tcPr>
          <w:p w14:paraId="681E22BF" w14:textId="77777777" w:rsidR="0063233B" w:rsidRDefault="0063233B" w:rsidP="00DA5B2E">
            <w:pPr>
              <w:pStyle w:val="BodyText"/>
            </w:pPr>
            <w:proofErr w:type="spellStart"/>
            <w:r>
              <w:t>TrainID</w:t>
            </w:r>
            <w:proofErr w:type="spellEnd"/>
          </w:p>
        </w:tc>
        <w:tc>
          <w:tcPr>
            <w:tcW w:w="2302" w:type="dxa"/>
          </w:tcPr>
          <w:p w14:paraId="6727EBF3" w14:textId="77777777" w:rsidR="0063233B" w:rsidRDefault="0063233B" w:rsidP="00DA5B2E">
            <w:pPr>
              <w:pStyle w:val="BodyText"/>
            </w:pPr>
            <w:r>
              <w:t>FK     Nullable</w:t>
            </w:r>
          </w:p>
        </w:tc>
        <w:tc>
          <w:tcPr>
            <w:tcW w:w="2302" w:type="dxa"/>
          </w:tcPr>
          <w:p w14:paraId="0193BF12" w14:textId="77777777" w:rsidR="0063233B" w:rsidRDefault="0063233B" w:rsidP="00DA5B2E">
            <w:pPr>
              <w:pStyle w:val="BodyText"/>
            </w:pPr>
            <w:r>
              <w:t>int</w:t>
            </w:r>
          </w:p>
        </w:tc>
      </w:tr>
      <w:tr w:rsidR="0063233B" w14:paraId="7DD8F6F9" w14:textId="77777777" w:rsidTr="00DA5B2E">
        <w:trPr>
          <w:trHeight w:val="485"/>
        </w:trPr>
        <w:tc>
          <w:tcPr>
            <w:tcW w:w="2649" w:type="dxa"/>
          </w:tcPr>
          <w:p w14:paraId="08270EA7" w14:textId="77777777" w:rsidR="0063233B" w:rsidRDefault="0063233B" w:rsidP="00DA5B2E">
            <w:pPr>
              <w:pStyle w:val="BodyText"/>
            </w:pPr>
          </w:p>
        </w:tc>
        <w:tc>
          <w:tcPr>
            <w:tcW w:w="2302" w:type="dxa"/>
          </w:tcPr>
          <w:p w14:paraId="5D69C251" w14:textId="77777777" w:rsidR="0063233B" w:rsidRDefault="0063233B" w:rsidP="00DA5B2E">
            <w:pPr>
              <w:pStyle w:val="BodyText"/>
            </w:pPr>
            <w:proofErr w:type="spellStart"/>
            <w:r>
              <w:t>StationID</w:t>
            </w:r>
            <w:proofErr w:type="spellEnd"/>
          </w:p>
        </w:tc>
        <w:tc>
          <w:tcPr>
            <w:tcW w:w="2302" w:type="dxa"/>
          </w:tcPr>
          <w:p w14:paraId="3D5094F9" w14:textId="77777777" w:rsidR="0063233B" w:rsidRDefault="0063233B" w:rsidP="00DA5B2E">
            <w:pPr>
              <w:pStyle w:val="BodyText"/>
            </w:pPr>
            <w:r>
              <w:t xml:space="preserve">FK     Nullable </w:t>
            </w:r>
          </w:p>
        </w:tc>
        <w:tc>
          <w:tcPr>
            <w:tcW w:w="2302" w:type="dxa"/>
          </w:tcPr>
          <w:p w14:paraId="576FFA0F" w14:textId="77777777" w:rsidR="0063233B" w:rsidRDefault="0063233B" w:rsidP="00DA5B2E">
            <w:pPr>
              <w:pStyle w:val="BodyText"/>
            </w:pPr>
            <w:r>
              <w:t>int</w:t>
            </w:r>
          </w:p>
        </w:tc>
      </w:tr>
      <w:tr w:rsidR="0063233B" w14:paraId="07334611" w14:textId="77777777" w:rsidTr="00DA5B2E">
        <w:trPr>
          <w:trHeight w:val="485"/>
        </w:trPr>
        <w:tc>
          <w:tcPr>
            <w:tcW w:w="2649" w:type="dxa"/>
          </w:tcPr>
          <w:p w14:paraId="0787B362" w14:textId="77777777" w:rsidR="0063233B" w:rsidRDefault="0063233B" w:rsidP="00DA5B2E">
            <w:pPr>
              <w:pStyle w:val="BodyText"/>
            </w:pPr>
          </w:p>
        </w:tc>
        <w:tc>
          <w:tcPr>
            <w:tcW w:w="2302" w:type="dxa"/>
          </w:tcPr>
          <w:p w14:paraId="7BF97311" w14:textId="77777777" w:rsidR="0063233B" w:rsidRDefault="0063233B" w:rsidP="00DA5B2E">
            <w:pPr>
              <w:pStyle w:val="BodyText"/>
            </w:pPr>
            <w:proofErr w:type="spellStart"/>
            <w:r>
              <w:t>TunnelID</w:t>
            </w:r>
            <w:proofErr w:type="spellEnd"/>
          </w:p>
        </w:tc>
        <w:tc>
          <w:tcPr>
            <w:tcW w:w="2302" w:type="dxa"/>
          </w:tcPr>
          <w:p w14:paraId="2BC0436C" w14:textId="77777777" w:rsidR="0063233B" w:rsidRDefault="0063233B" w:rsidP="00DA5B2E">
            <w:pPr>
              <w:pStyle w:val="BodyText"/>
            </w:pPr>
            <w:r>
              <w:t>FK     Nullable</w:t>
            </w:r>
          </w:p>
        </w:tc>
        <w:tc>
          <w:tcPr>
            <w:tcW w:w="2302" w:type="dxa"/>
          </w:tcPr>
          <w:p w14:paraId="09E73D9C" w14:textId="77777777" w:rsidR="0063233B" w:rsidRDefault="0063233B" w:rsidP="00DA5B2E">
            <w:pPr>
              <w:pStyle w:val="BodyText"/>
            </w:pPr>
            <w:r>
              <w:t>int</w:t>
            </w:r>
          </w:p>
        </w:tc>
      </w:tr>
    </w:tbl>
    <w:p w14:paraId="5513BD16" w14:textId="77777777" w:rsidR="0063233B" w:rsidRDefault="0063233B" w:rsidP="0063233B">
      <w:pPr>
        <w:pStyle w:val="BodyText"/>
        <w:rPr>
          <w:rFonts w:asciiTheme="minorHAnsi" w:hAnsiTheme="minorHAnsi"/>
        </w:rPr>
      </w:pPr>
    </w:p>
    <w:p w14:paraId="7149D6B2" w14:textId="77777777" w:rsidR="0063233B" w:rsidRDefault="0063233B" w:rsidP="0063233B">
      <w:pPr>
        <w:pStyle w:val="BodyText"/>
        <w:rPr>
          <w:rFonts w:asciiTheme="minorHAnsi" w:hAnsiTheme="minorHAnsi"/>
        </w:rPr>
      </w:pPr>
    </w:p>
    <w:p w14:paraId="38BE6579" w14:textId="77777777" w:rsidR="0063233B" w:rsidRDefault="0063233B" w:rsidP="0063233B">
      <w:pPr>
        <w:pStyle w:val="BodyText"/>
        <w:rPr>
          <w:rFonts w:asciiTheme="minorHAnsi" w:hAnsiTheme="minorHAnsi"/>
        </w:rPr>
      </w:pPr>
    </w:p>
    <w:p w14:paraId="149F7668" w14:textId="77777777" w:rsidR="003F07C3" w:rsidRDefault="003F07C3" w:rsidP="0063233B">
      <w:pPr>
        <w:pStyle w:val="BodyText"/>
        <w:rPr>
          <w:rFonts w:asciiTheme="minorHAnsi" w:hAnsiTheme="minorHAnsi"/>
        </w:rPr>
      </w:pPr>
      <w:r w:rsidRPr="003F07C3">
        <w:rPr>
          <w:rFonts w:asciiTheme="minorHAnsi" w:hAnsiTheme="minorHAnsi"/>
        </w:rPr>
        <w:t xml:space="preserve">In the Repair table, </w:t>
      </w:r>
      <w:proofErr w:type="spellStart"/>
      <w:r w:rsidRPr="003F07C3">
        <w:rPr>
          <w:rFonts w:asciiTheme="minorHAnsi" w:hAnsiTheme="minorHAnsi"/>
        </w:rPr>
        <w:t>RepairID</w:t>
      </w:r>
      <w:proofErr w:type="spellEnd"/>
      <w:r w:rsidRPr="003F07C3">
        <w:rPr>
          <w:rFonts w:asciiTheme="minorHAnsi" w:hAnsiTheme="minorHAnsi"/>
        </w:rPr>
        <w:t xml:space="preserve"> serves as the primary key (PK). The Description attribute explains what was damaged and where the damage occurred. </w:t>
      </w:r>
      <w:proofErr w:type="spellStart"/>
      <w:r w:rsidRPr="003F07C3">
        <w:rPr>
          <w:rFonts w:asciiTheme="minorHAnsi" w:hAnsiTheme="minorHAnsi"/>
        </w:rPr>
        <w:t>RepairDate</w:t>
      </w:r>
      <w:proofErr w:type="spellEnd"/>
      <w:r w:rsidRPr="003F07C3">
        <w:rPr>
          <w:rFonts w:asciiTheme="minorHAnsi" w:hAnsiTheme="minorHAnsi"/>
        </w:rPr>
        <w:t xml:space="preserve"> indicates when the repair was completed, and the Cost attribute specifies the expense of the repair, which must be greater than 0. This table has Four One-to-Many relationships with the Station, Track, Tunnel, and Train tables, and the corresponding foreign keys (FKs) have been added to the Repair table to facilitate these relationships.</w:t>
      </w:r>
    </w:p>
    <w:p w14:paraId="20494543" w14:textId="77777777" w:rsidR="003F07C3" w:rsidRDefault="003F07C3" w:rsidP="0063233B">
      <w:pPr>
        <w:pStyle w:val="BodyText"/>
        <w:rPr>
          <w:rFonts w:asciiTheme="minorHAnsi" w:hAnsiTheme="minorHAnsi"/>
        </w:rPr>
      </w:pPr>
    </w:p>
    <w:p w14:paraId="519E5D51" w14:textId="448E4065" w:rsidR="0063233B" w:rsidRDefault="0063233B" w:rsidP="0063233B">
      <w:pPr>
        <w:pStyle w:val="BodyText"/>
        <w:rPr>
          <w:rFonts w:asciiTheme="minorHAnsi" w:hAnsiTheme="minorHAnsi"/>
        </w:rPr>
      </w:pPr>
      <w:r>
        <w:rPr>
          <w:rFonts w:asciiTheme="minorHAnsi" w:hAnsiTheme="minorHAnsi"/>
        </w:rPr>
        <w:t>Example with data</w:t>
      </w:r>
    </w:p>
    <w:p w14:paraId="436EC66A"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1089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57"/>
        <w:gridCol w:w="1557"/>
        <w:gridCol w:w="1557"/>
        <w:gridCol w:w="1557"/>
        <w:gridCol w:w="1557"/>
        <w:gridCol w:w="1557"/>
        <w:gridCol w:w="1557"/>
      </w:tblGrid>
      <w:tr w:rsidR="0063233B" w14:paraId="3B30E880" w14:textId="1BBE9CA7" w:rsidTr="0063233B">
        <w:trPr>
          <w:trHeight w:val="402"/>
        </w:trPr>
        <w:tc>
          <w:tcPr>
            <w:tcW w:w="1557" w:type="dxa"/>
            <w:shd w:val="clear" w:color="auto" w:fill="76CDD8"/>
          </w:tcPr>
          <w:p w14:paraId="7A83A162" w14:textId="4338A07F" w:rsidR="0063233B" w:rsidRPr="00BE17E0" w:rsidRDefault="0063233B" w:rsidP="0063233B">
            <w:pPr>
              <w:pStyle w:val="BodyText"/>
              <w:widowControl w:val="0"/>
              <w:spacing w:line="360" w:lineRule="auto"/>
              <w:rPr>
                <w:color w:val="FFFFFF" w:themeColor="background1"/>
                <w:sz w:val="18"/>
                <w:szCs w:val="18"/>
              </w:rPr>
            </w:pPr>
            <w:proofErr w:type="spellStart"/>
            <w:r>
              <w:rPr>
                <w:color w:val="FFFFFF" w:themeColor="background1"/>
                <w:sz w:val="18"/>
                <w:szCs w:val="18"/>
              </w:rPr>
              <w:t>RepairID</w:t>
            </w:r>
            <w:proofErr w:type="spellEnd"/>
          </w:p>
        </w:tc>
        <w:tc>
          <w:tcPr>
            <w:tcW w:w="1557" w:type="dxa"/>
            <w:shd w:val="clear" w:color="auto" w:fill="76CDD8"/>
          </w:tcPr>
          <w:p w14:paraId="26D31C2C" w14:textId="0C5162E2" w:rsidR="0063233B" w:rsidRPr="00BE17E0" w:rsidRDefault="0063233B" w:rsidP="00DA5B2E">
            <w:pPr>
              <w:pStyle w:val="BodyText"/>
              <w:widowControl w:val="0"/>
              <w:spacing w:line="360" w:lineRule="auto"/>
              <w:rPr>
                <w:color w:val="FFFFFF" w:themeColor="background1"/>
                <w:sz w:val="18"/>
                <w:szCs w:val="18"/>
              </w:rPr>
            </w:pPr>
            <w:r>
              <w:rPr>
                <w:color w:val="FFFFFF" w:themeColor="background1"/>
                <w:sz w:val="18"/>
                <w:szCs w:val="18"/>
              </w:rPr>
              <w:t xml:space="preserve"> Description</w:t>
            </w:r>
          </w:p>
        </w:tc>
        <w:tc>
          <w:tcPr>
            <w:tcW w:w="1557" w:type="dxa"/>
            <w:shd w:val="clear" w:color="auto" w:fill="76CDD8"/>
          </w:tcPr>
          <w:p w14:paraId="0BEC894C" w14:textId="540E108E" w:rsidR="0063233B" w:rsidRDefault="0063233B" w:rsidP="00DA5B2E">
            <w:pPr>
              <w:pStyle w:val="BodyText"/>
              <w:widowControl w:val="0"/>
              <w:spacing w:line="360" w:lineRule="auto"/>
              <w:rPr>
                <w:color w:val="FFFFFF" w:themeColor="background1"/>
                <w:sz w:val="18"/>
                <w:szCs w:val="18"/>
              </w:rPr>
            </w:pPr>
            <w:r>
              <w:rPr>
                <w:color w:val="FFFFFF" w:themeColor="background1"/>
                <w:sz w:val="18"/>
                <w:szCs w:val="18"/>
              </w:rPr>
              <w:t>Cost</w:t>
            </w:r>
          </w:p>
        </w:tc>
        <w:tc>
          <w:tcPr>
            <w:tcW w:w="1557" w:type="dxa"/>
            <w:shd w:val="clear" w:color="auto" w:fill="76CDD8"/>
          </w:tcPr>
          <w:p w14:paraId="0C5BDCC3" w14:textId="1A58D794" w:rsidR="0063233B" w:rsidRPr="00BE17E0"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StationID</w:t>
            </w:r>
            <w:proofErr w:type="spellEnd"/>
          </w:p>
        </w:tc>
        <w:tc>
          <w:tcPr>
            <w:tcW w:w="1557" w:type="dxa"/>
            <w:shd w:val="clear" w:color="auto" w:fill="76CDD8"/>
          </w:tcPr>
          <w:p w14:paraId="7E29178D" w14:textId="2F144826"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TunnelID</w:t>
            </w:r>
            <w:proofErr w:type="spellEnd"/>
          </w:p>
        </w:tc>
        <w:tc>
          <w:tcPr>
            <w:tcW w:w="1557" w:type="dxa"/>
            <w:shd w:val="clear" w:color="auto" w:fill="76CDD8"/>
          </w:tcPr>
          <w:p w14:paraId="3189BC27" w14:textId="3857D6C8"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TrackID</w:t>
            </w:r>
            <w:proofErr w:type="spellEnd"/>
          </w:p>
        </w:tc>
        <w:tc>
          <w:tcPr>
            <w:tcW w:w="1557" w:type="dxa"/>
            <w:shd w:val="clear" w:color="auto" w:fill="76CDD8"/>
          </w:tcPr>
          <w:p w14:paraId="7A8C7FB1" w14:textId="49E40E78" w:rsidR="0063233B" w:rsidRDefault="0063233B" w:rsidP="00DA5B2E">
            <w:pPr>
              <w:pStyle w:val="BodyText"/>
              <w:widowControl w:val="0"/>
              <w:spacing w:line="360" w:lineRule="auto"/>
              <w:rPr>
                <w:color w:val="FFFFFF" w:themeColor="background1"/>
                <w:sz w:val="18"/>
                <w:szCs w:val="18"/>
              </w:rPr>
            </w:pPr>
            <w:proofErr w:type="spellStart"/>
            <w:r>
              <w:rPr>
                <w:color w:val="FFFFFF" w:themeColor="background1"/>
                <w:sz w:val="18"/>
                <w:szCs w:val="18"/>
              </w:rPr>
              <w:t>TrainID</w:t>
            </w:r>
            <w:proofErr w:type="spellEnd"/>
          </w:p>
        </w:tc>
      </w:tr>
      <w:tr w:rsidR="0063233B" w14:paraId="36C627C9" w14:textId="7B0B9F03" w:rsidTr="0063233B">
        <w:trPr>
          <w:trHeight w:val="595"/>
        </w:trPr>
        <w:tc>
          <w:tcPr>
            <w:tcW w:w="1557" w:type="dxa"/>
          </w:tcPr>
          <w:p w14:paraId="5E545129" w14:textId="77777777" w:rsidR="0063233B" w:rsidRDefault="0063233B" w:rsidP="00DA5B2E">
            <w:pPr>
              <w:pStyle w:val="BodyText"/>
            </w:pPr>
            <w:r>
              <w:t xml:space="preserve">        1</w:t>
            </w:r>
          </w:p>
        </w:tc>
        <w:tc>
          <w:tcPr>
            <w:tcW w:w="1557" w:type="dxa"/>
          </w:tcPr>
          <w:p w14:paraId="63BA89DA" w14:textId="47AB8AEA" w:rsidR="0063233B" w:rsidRDefault="0063233B" w:rsidP="00DA5B2E">
            <w:pPr>
              <w:pStyle w:val="BodyText"/>
            </w:pPr>
            <w:r>
              <w:t xml:space="preserve">  </w:t>
            </w:r>
            <w:proofErr w:type="spellStart"/>
            <w:r>
              <w:t>TrackRepair</w:t>
            </w:r>
            <w:proofErr w:type="spellEnd"/>
          </w:p>
        </w:tc>
        <w:tc>
          <w:tcPr>
            <w:tcW w:w="1557" w:type="dxa"/>
          </w:tcPr>
          <w:p w14:paraId="064768FC" w14:textId="7DBC1731" w:rsidR="0063233B" w:rsidRDefault="0063233B" w:rsidP="00DA5B2E">
            <w:pPr>
              <w:pStyle w:val="BodyText"/>
            </w:pPr>
            <w:r>
              <w:t>500</w:t>
            </w:r>
          </w:p>
        </w:tc>
        <w:tc>
          <w:tcPr>
            <w:tcW w:w="1557" w:type="dxa"/>
          </w:tcPr>
          <w:p w14:paraId="7C933787" w14:textId="2ADB7C06" w:rsidR="0063233B" w:rsidRDefault="0063233B" w:rsidP="00DA5B2E">
            <w:pPr>
              <w:pStyle w:val="BodyText"/>
            </w:pPr>
            <w:r>
              <w:t>Null</w:t>
            </w:r>
          </w:p>
        </w:tc>
        <w:tc>
          <w:tcPr>
            <w:tcW w:w="1557" w:type="dxa"/>
          </w:tcPr>
          <w:p w14:paraId="1411BA13" w14:textId="100CBFDC" w:rsidR="0063233B" w:rsidRDefault="0063233B" w:rsidP="00DA5B2E">
            <w:pPr>
              <w:pStyle w:val="BodyText"/>
            </w:pPr>
            <w:r>
              <w:t>Null</w:t>
            </w:r>
          </w:p>
        </w:tc>
        <w:tc>
          <w:tcPr>
            <w:tcW w:w="1557" w:type="dxa"/>
          </w:tcPr>
          <w:p w14:paraId="1051231C" w14:textId="78207ED5" w:rsidR="0063233B" w:rsidRDefault="0063233B" w:rsidP="00DA5B2E">
            <w:pPr>
              <w:pStyle w:val="BodyText"/>
            </w:pPr>
            <w:r>
              <w:t>101</w:t>
            </w:r>
          </w:p>
        </w:tc>
        <w:tc>
          <w:tcPr>
            <w:tcW w:w="1557" w:type="dxa"/>
          </w:tcPr>
          <w:p w14:paraId="07E01DB8" w14:textId="5DC9DCFF" w:rsidR="0063233B" w:rsidRDefault="0063233B" w:rsidP="00DA5B2E">
            <w:pPr>
              <w:pStyle w:val="BodyText"/>
            </w:pPr>
            <w:r>
              <w:t>Null</w:t>
            </w:r>
          </w:p>
        </w:tc>
      </w:tr>
    </w:tbl>
    <w:p w14:paraId="6AF119AA" w14:textId="77777777" w:rsidR="0063233B" w:rsidRDefault="0063233B" w:rsidP="0063233B">
      <w:pPr>
        <w:pStyle w:val="BodyText"/>
        <w:rPr>
          <w:rFonts w:asciiTheme="minorHAnsi" w:hAnsiTheme="minorHAnsi"/>
        </w:rPr>
      </w:pPr>
    </w:p>
    <w:p w14:paraId="3E72922F" w14:textId="77777777" w:rsidR="0063233B" w:rsidRDefault="0063233B" w:rsidP="0063233B">
      <w:pPr>
        <w:pStyle w:val="BodyText"/>
        <w:rPr>
          <w:rFonts w:asciiTheme="minorHAnsi" w:hAnsiTheme="minorHAnsi"/>
        </w:rPr>
      </w:pPr>
    </w:p>
    <w:p w14:paraId="4C5EDFA1" w14:textId="77777777" w:rsidR="0063233B" w:rsidRDefault="0063233B" w:rsidP="0063233B">
      <w:pPr>
        <w:pStyle w:val="BodyText"/>
        <w:rPr>
          <w:rFonts w:asciiTheme="minorHAnsi" w:hAnsiTheme="minorHAnsi"/>
        </w:rPr>
      </w:pPr>
    </w:p>
    <w:p w14:paraId="6EB5F30F" w14:textId="77777777" w:rsidR="0063233B" w:rsidRDefault="0063233B" w:rsidP="0063233B">
      <w:pPr>
        <w:pStyle w:val="BodyText"/>
        <w:rPr>
          <w:rFonts w:asciiTheme="minorHAnsi" w:hAnsiTheme="minorHAnsi"/>
        </w:rPr>
      </w:pPr>
    </w:p>
    <w:p w14:paraId="0BBEB01F" w14:textId="46A5DF8C" w:rsidR="0063233B" w:rsidRDefault="0063233B" w:rsidP="0063233B">
      <w:pPr>
        <w:pStyle w:val="BodyText"/>
        <w:rPr>
          <w:rFonts w:asciiTheme="minorHAnsi" w:hAnsiTheme="minorHAnsi"/>
        </w:rPr>
      </w:pPr>
    </w:p>
    <w:p w14:paraId="2D77400C" w14:textId="6F7F9944" w:rsidR="0063233B" w:rsidRDefault="0063233B" w:rsidP="0063233B">
      <w:pPr>
        <w:pStyle w:val="BodyText"/>
        <w:rPr>
          <w:rFonts w:asciiTheme="minorHAnsi" w:hAnsiTheme="minorHAnsi"/>
        </w:rPr>
      </w:pPr>
    </w:p>
    <w:p w14:paraId="52E0DB55" w14:textId="77777777" w:rsidR="0063233B" w:rsidRDefault="0063233B" w:rsidP="0063233B">
      <w:pPr>
        <w:pStyle w:val="BodyText"/>
        <w:rPr>
          <w:rFonts w:asciiTheme="minorHAnsi" w:hAnsiTheme="minorHAnsi"/>
        </w:rPr>
      </w:pPr>
    </w:p>
    <w:p w14:paraId="174B36F4" w14:textId="77777777" w:rsidR="0063233B" w:rsidRDefault="0063233B" w:rsidP="0063233B">
      <w:pPr>
        <w:pStyle w:val="BodyText"/>
        <w:rPr>
          <w:rFonts w:asciiTheme="minorHAnsi" w:hAnsiTheme="minorHAnsi"/>
        </w:rPr>
      </w:pPr>
    </w:p>
    <w:p w14:paraId="3B87F7C5" w14:textId="77777777" w:rsidR="0063233B" w:rsidRDefault="0063233B" w:rsidP="0063233B">
      <w:pPr>
        <w:pStyle w:val="BodyText"/>
        <w:rPr>
          <w:rFonts w:asciiTheme="minorHAnsi" w:hAnsiTheme="minorHAnsi"/>
        </w:rPr>
      </w:pPr>
    </w:p>
    <w:p w14:paraId="6A392531" w14:textId="44F5601A" w:rsidR="0063233B" w:rsidRDefault="0063233B" w:rsidP="0063233B">
      <w:pPr>
        <w:pStyle w:val="BodyText"/>
        <w:rPr>
          <w:rFonts w:asciiTheme="minorHAnsi" w:hAnsiTheme="minorHAnsi"/>
        </w:rPr>
      </w:pPr>
    </w:p>
    <w:p w14:paraId="2D54C6D5" w14:textId="77777777" w:rsidR="0063233B" w:rsidRDefault="0063233B" w:rsidP="0063233B">
      <w:pPr>
        <w:pStyle w:val="BodyText"/>
        <w:rPr>
          <w:rFonts w:asciiTheme="minorHAnsi" w:hAnsiTheme="minorHAnsi"/>
        </w:rPr>
      </w:pPr>
    </w:p>
    <w:p w14:paraId="285CA0CA" w14:textId="77777777" w:rsidR="0063233B" w:rsidRDefault="0063233B" w:rsidP="0063233B">
      <w:pPr>
        <w:pStyle w:val="BodyText"/>
        <w:rPr>
          <w:rFonts w:asciiTheme="minorHAnsi" w:hAnsiTheme="minorHAnsi"/>
        </w:rPr>
      </w:pPr>
    </w:p>
    <w:p w14:paraId="04911CD5" w14:textId="77777777" w:rsidR="0063233B" w:rsidRDefault="0063233B" w:rsidP="0063233B">
      <w:pPr>
        <w:pStyle w:val="BodyText"/>
        <w:rPr>
          <w:rFonts w:asciiTheme="minorHAnsi" w:hAnsiTheme="minorHAnsi"/>
        </w:rPr>
      </w:pPr>
    </w:p>
    <w:p w14:paraId="4E0BDABD" w14:textId="77777777" w:rsidR="0063233B" w:rsidRDefault="0063233B" w:rsidP="0063233B">
      <w:pPr>
        <w:pStyle w:val="BodyText"/>
        <w:rPr>
          <w:rFonts w:asciiTheme="minorHAnsi" w:hAnsiTheme="minorHAnsi"/>
        </w:rPr>
      </w:pPr>
      <w:r>
        <w:rPr>
          <w:rFonts w:asciiTheme="minorHAnsi" w:hAnsiTheme="minorHAnsi"/>
        </w:rPr>
        <w:t xml:space="preserve"> </w:t>
      </w:r>
    </w:p>
    <w:p w14:paraId="37D369D0"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TrainStation</w:t>
      </w:r>
      <w:proofErr w:type="spellEnd"/>
    </w:p>
    <w:p w14:paraId="448F32A5"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0DFC9A12"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4496B4DD"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4A562B7"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7C8FDEB"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4C1E861" w14:textId="77777777" w:rsidR="0063233B" w:rsidRPr="00D874ED" w:rsidRDefault="0063233B" w:rsidP="00DA5B2E">
            <w:pPr>
              <w:pStyle w:val="BodyText"/>
            </w:pPr>
            <w:r w:rsidRPr="00D874ED">
              <w:t xml:space="preserve">Data Type </w:t>
            </w:r>
          </w:p>
        </w:tc>
      </w:tr>
      <w:tr w:rsidR="0063233B" w14:paraId="027D9A24" w14:textId="77777777" w:rsidTr="00DA5B2E">
        <w:trPr>
          <w:trHeight w:val="432"/>
        </w:trPr>
        <w:tc>
          <w:tcPr>
            <w:tcW w:w="2649" w:type="dxa"/>
            <w:vMerge w:val="restart"/>
          </w:tcPr>
          <w:p w14:paraId="2EAF6D4C" w14:textId="77777777" w:rsidR="0063233B" w:rsidRDefault="0063233B" w:rsidP="00DA5B2E">
            <w:pPr>
              <w:pStyle w:val="BodyText"/>
            </w:pPr>
          </w:p>
          <w:p w14:paraId="1B00BE66" w14:textId="77777777" w:rsidR="0063233B" w:rsidRPr="009509B4" w:rsidRDefault="0063233B" w:rsidP="00DA5B2E">
            <w:pPr>
              <w:pStyle w:val="BodyText"/>
            </w:pPr>
            <w:r>
              <w:t xml:space="preserve">       </w:t>
            </w:r>
            <w:proofErr w:type="spellStart"/>
            <w:r>
              <w:t>TrainStation</w:t>
            </w:r>
            <w:proofErr w:type="spellEnd"/>
          </w:p>
        </w:tc>
        <w:tc>
          <w:tcPr>
            <w:tcW w:w="2302" w:type="dxa"/>
          </w:tcPr>
          <w:p w14:paraId="069514F7" w14:textId="77777777" w:rsidR="0063233B" w:rsidRDefault="0063233B" w:rsidP="00DA5B2E">
            <w:pPr>
              <w:pStyle w:val="BodyText"/>
            </w:pPr>
            <w:proofErr w:type="spellStart"/>
            <w:r>
              <w:t>TrainID</w:t>
            </w:r>
            <w:proofErr w:type="spellEnd"/>
          </w:p>
        </w:tc>
        <w:tc>
          <w:tcPr>
            <w:tcW w:w="2302" w:type="dxa"/>
          </w:tcPr>
          <w:p w14:paraId="20520D44" w14:textId="77777777" w:rsidR="0063233B" w:rsidRDefault="0063233B" w:rsidP="00DA5B2E">
            <w:pPr>
              <w:pStyle w:val="BodyText"/>
            </w:pPr>
            <w:r>
              <w:t xml:space="preserve"> </w:t>
            </w:r>
            <w:proofErr w:type="gramStart"/>
            <w:r>
              <w:t>PK,FK</w:t>
            </w:r>
            <w:proofErr w:type="gramEnd"/>
          </w:p>
        </w:tc>
        <w:tc>
          <w:tcPr>
            <w:tcW w:w="2302" w:type="dxa"/>
          </w:tcPr>
          <w:p w14:paraId="06D3B2C3" w14:textId="77777777" w:rsidR="0063233B" w:rsidRDefault="0063233B" w:rsidP="00DA5B2E">
            <w:pPr>
              <w:pStyle w:val="BodyText"/>
            </w:pPr>
            <w:r>
              <w:t>Int</w:t>
            </w:r>
          </w:p>
        </w:tc>
      </w:tr>
      <w:tr w:rsidR="0063233B" w14:paraId="4CE1EAA8" w14:textId="77777777" w:rsidTr="00DA5B2E">
        <w:trPr>
          <w:trHeight w:val="432"/>
        </w:trPr>
        <w:tc>
          <w:tcPr>
            <w:tcW w:w="2649" w:type="dxa"/>
            <w:vMerge/>
          </w:tcPr>
          <w:p w14:paraId="278F0C81" w14:textId="77777777" w:rsidR="0063233B" w:rsidRDefault="0063233B" w:rsidP="00DA5B2E">
            <w:pPr>
              <w:pStyle w:val="BodyText"/>
            </w:pPr>
          </w:p>
        </w:tc>
        <w:tc>
          <w:tcPr>
            <w:tcW w:w="2302" w:type="dxa"/>
          </w:tcPr>
          <w:p w14:paraId="35DF77E6" w14:textId="77777777" w:rsidR="0063233B" w:rsidRDefault="0063233B" w:rsidP="00DA5B2E">
            <w:pPr>
              <w:pStyle w:val="BodyText"/>
            </w:pPr>
            <w:proofErr w:type="spellStart"/>
            <w:r>
              <w:t>StationID</w:t>
            </w:r>
            <w:proofErr w:type="spellEnd"/>
          </w:p>
        </w:tc>
        <w:tc>
          <w:tcPr>
            <w:tcW w:w="2302" w:type="dxa"/>
          </w:tcPr>
          <w:p w14:paraId="59078486" w14:textId="77777777" w:rsidR="0063233B" w:rsidRDefault="0063233B" w:rsidP="00DA5B2E">
            <w:pPr>
              <w:pStyle w:val="BodyText"/>
            </w:pPr>
            <w:proofErr w:type="gramStart"/>
            <w:r>
              <w:t>PK,FK</w:t>
            </w:r>
            <w:proofErr w:type="gramEnd"/>
          </w:p>
        </w:tc>
        <w:tc>
          <w:tcPr>
            <w:tcW w:w="2302" w:type="dxa"/>
          </w:tcPr>
          <w:p w14:paraId="1073FDF2" w14:textId="77777777" w:rsidR="0063233B" w:rsidRDefault="0063233B" w:rsidP="00DA5B2E">
            <w:pPr>
              <w:pStyle w:val="BodyText"/>
            </w:pPr>
            <w:r>
              <w:t xml:space="preserve">Int      </w:t>
            </w:r>
          </w:p>
        </w:tc>
      </w:tr>
      <w:tr w:rsidR="00415D85" w14:paraId="732A8086" w14:textId="77777777" w:rsidTr="00DA5B2E">
        <w:trPr>
          <w:trHeight w:val="432"/>
        </w:trPr>
        <w:tc>
          <w:tcPr>
            <w:tcW w:w="2649" w:type="dxa"/>
          </w:tcPr>
          <w:p w14:paraId="23817532" w14:textId="77777777" w:rsidR="00415D85" w:rsidRDefault="00415D85" w:rsidP="00DA5B2E">
            <w:pPr>
              <w:pStyle w:val="BodyText"/>
            </w:pPr>
          </w:p>
        </w:tc>
        <w:tc>
          <w:tcPr>
            <w:tcW w:w="2302" w:type="dxa"/>
          </w:tcPr>
          <w:p w14:paraId="3879BB68" w14:textId="5476270B" w:rsidR="00415D85" w:rsidRDefault="00415D85" w:rsidP="00DA5B2E">
            <w:pPr>
              <w:pStyle w:val="BodyText"/>
            </w:pPr>
            <w:proofErr w:type="spellStart"/>
            <w:r>
              <w:t>DepartureTime</w:t>
            </w:r>
            <w:proofErr w:type="spellEnd"/>
          </w:p>
        </w:tc>
        <w:tc>
          <w:tcPr>
            <w:tcW w:w="2302" w:type="dxa"/>
          </w:tcPr>
          <w:p w14:paraId="3117601F" w14:textId="77777777" w:rsidR="00415D85" w:rsidRDefault="00415D85" w:rsidP="00DA5B2E">
            <w:pPr>
              <w:pStyle w:val="BodyText"/>
            </w:pPr>
          </w:p>
        </w:tc>
        <w:tc>
          <w:tcPr>
            <w:tcW w:w="2302" w:type="dxa"/>
          </w:tcPr>
          <w:p w14:paraId="68CF48D8" w14:textId="64DCCE73" w:rsidR="00415D85" w:rsidRDefault="00415D85" w:rsidP="00DA5B2E">
            <w:pPr>
              <w:pStyle w:val="BodyText"/>
            </w:pPr>
            <w:proofErr w:type="spellStart"/>
            <w:proofErr w:type="gramStart"/>
            <w:r>
              <w:t>DateTime</w:t>
            </w:r>
            <w:proofErr w:type="spellEnd"/>
            <w:r>
              <w:t>(</w:t>
            </w:r>
            <w:proofErr w:type="spellStart"/>
            <w:proofErr w:type="gramEnd"/>
            <w:r>
              <w:t>DepartureTime</w:t>
            </w:r>
            <w:proofErr w:type="spellEnd"/>
            <w:r>
              <w:t xml:space="preserve">&lt; </w:t>
            </w:r>
            <w:proofErr w:type="spellStart"/>
            <w:r>
              <w:t>ArrivalTime</w:t>
            </w:r>
            <w:proofErr w:type="spellEnd"/>
            <w:r>
              <w:t>)</w:t>
            </w:r>
          </w:p>
        </w:tc>
      </w:tr>
      <w:tr w:rsidR="00415D85" w14:paraId="15FA9243" w14:textId="77777777" w:rsidTr="00DA5B2E">
        <w:trPr>
          <w:trHeight w:val="432"/>
        </w:trPr>
        <w:tc>
          <w:tcPr>
            <w:tcW w:w="2649" w:type="dxa"/>
          </w:tcPr>
          <w:p w14:paraId="11FB622D" w14:textId="77777777" w:rsidR="00415D85" w:rsidRDefault="00415D85" w:rsidP="00DA5B2E">
            <w:pPr>
              <w:pStyle w:val="BodyText"/>
            </w:pPr>
          </w:p>
        </w:tc>
        <w:tc>
          <w:tcPr>
            <w:tcW w:w="2302" w:type="dxa"/>
          </w:tcPr>
          <w:p w14:paraId="73F21317" w14:textId="7C33C558" w:rsidR="00415D85" w:rsidRDefault="00415D85" w:rsidP="00DA5B2E">
            <w:pPr>
              <w:pStyle w:val="BodyText"/>
            </w:pPr>
            <w:proofErr w:type="spellStart"/>
            <w:r>
              <w:t>ArrivalTime</w:t>
            </w:r>
            <w:proofErr w:type="spellEnd"/>
          </w:p>
        </w:tc>
        <w:tc>
          <w:tcPr>
            <w:tcW w:w="2302" w:type="dxa"/>
          </w:tcPr>
          <w:p w14:paraId="28D342C8" w14:textId="77777777" w:rsidR="00415D85" w:rsidRDefault="00415D85" w:rsidP="00DA5B2E">
            <w:pPr>
              <w:pStyle w:val="BodyText"/>
            </w:pPr>
          </w:p>
        </w:tc>
        <w:tc>
          <w:tcPr>
            <w:tcW w:w="2302" w:type="dxa"/>
          </w:tcPr>
          <w:p w14:paraId="4BB5BC03" w14:textId="4118C5AF" w:rsidR="00415D85" w:rsidRDefault="00415D85" w:rsidP="00DA5B2E">
            <w:pPr>
              <w:pStyle w:val="BodyText"/>
            </w:pPr>
            <w:proofErr w:type="spellStart"/>
            <w:r>
              <w:t>DateTime</w:t>
            </w:r>
            <w:proofErr w:type="spellEnd"/>
          </w:p>
        </w:tc>
      </w:tr>
    </w:tbl>
    <w:p w14:paraId="11F3FC49" w14:textId="77777777" w:rsidR="0063233B" w:rsidRDefault="0063233B" w:rsidP="0063233B">
      <w:pPr>
        <w:pStyle w:val="BodyText"/>
        <w:rPr>
          <w:rFonts w:asciiTheme="minorHAnsi" w:hAnsiTheme="minorHAnsi"/>
        </w:rPr>
      </w:pPr>
    </w:p>
    <w:p w14:paraId="58223A69" w14:textId="56021C91"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TrainStation</w:t>
      </w:r>
      <w:proofErr w:type="spellEnd"/>
      <w:r>
        <w:rPr>
          <w:rFonts w:asciiTheme="minorHAnsi" w:hAnsiTheme="minorHAnsi"/>
        </w:rPr>
        <w:t xml:space="preserve"> is a bridge table and has </w:t>
      </w:r>
      <w:proofErr w:type="spellStart"/>
      <w:r>
        <w:rPr>
          <w:rFonts w:asciiTheme="minorHAnsi" w:hAnsiTheme="minorHAnsi"/>
        </w:rPr>
        <w:t>TrainID</w:t>
      </w:r>
      <w:proofErr w:type="spellEnd"/>
      <w:r>
        <w:rPr>
          <w:rFonts w:asciiTheme="minorHAnsi" w:hAnsiTheme="minorHAnsi"/>
        </w:rPr>
        <w:t xml:space="preserve"> and </w:t>
      </w:r>
      <w:proofErr w:type="spellStart"/>
      <w:r>
        <w:rPr>
          <w:rFonts w:asciiTheme="minorHAnsi" w:hAnsiTheme="minorHAnsi"/>
        </w:rPr>
        <w:t>StationID</w:t>
      </w:r>
      <w:proofErr w:type="spellEnd"/>
      <w:r>
        <w:rPr>
          <w:rFonts w:asciiTheme="minorHAnsi" w:hAnsiTheme="minorHAnsi"/>
        </w:rPr>
        <w:t xml:space="preserve"> as composite primary key and they are also foreign keys.</w:t>
      </w:r>
      <w:r w:rsidR="003F07C3">
        <w:rPr>
          <w:rFonts w:asciiTheme="minorHAnsi" w:hAnsiTheme="minorHAnsi"/>
        </w:rPr>
        <w:t xml:space="preserve"> </w:t>
      </w:r>
      <w:proofErr w:type="gramStart"/>
      <w:r w:rsidR="003F07C3">
        <w:rPr>
          <w:rFonts w:asciiTheme="minorHAnsi" w:hAnsiTheme="minorHAnsi"/>
        </w:rPr>
        <w:t>Also</w:t>
      </w:r>
      <w:proofErr w:type="gramEnd"/>
      <w:r w:rsidR="003F07C3">
        <w:rPr>
          <w:rFonts w:asciiTheme="minorHAnsi" w:hAnsiTheme="minorHAnsi"/>
        </w:rPr>
        <w:t xml:space="preserve"> we have </w:t>
      </w:r>
      <w:proofErr w:type="spellStart"/>
      <w:r w:rsidR="003F07C3">
        <w:rPr>
          <w:rFonts w:asciiTheme="minorHAnsi" w:hAnsiTheme="minorHAnsi"/>
        </w:rPr>
        <w:t>non prime</w:t>
      </w:r>
      <w:proofErr w:type="spellEnd"/>
      <w:r w:rsidR="003F07C3">
        <w:rPr>
          <w:rFonts w:asciiTheme="minorHAnsi" w:hAnsiTheme="minorHAnsi"/>
        </w:rPr>
        <w:t xml:space="preserve"> attributes </w:t>
      </w:r>
      <w:proofErr w:type="spellStart"/>
      <w:r w:rsidR="003F07C3">
        <w:rPr>
          <w:rFonts w:asciiTheme="minorHAnsi" w:hAnsiTheme="minorHAnsi"/>
        </w:rPr>
        <w:t>DepartureTime</w:t>
      </w:r>
      <w:proofErr w:type="spellEnd"/>
      <w:r w:rsidR="003F07C3">
        <w:rPr>
          <w:rFonts w:asciiTheme="minorHAnsi" w:hAnsiTheme="minorHAnsi"/>
        </w:rPr>
        <w:t xml:space="preserve"> and </w:t>
      </w:r>
      <w:proofErr w:type="spellStart"/>
      <w:r w:rsidR="003F07C3">
        <w:rPr>
          <w:rFonts w:asciiTheme="minorHAnsi" w:hAnsiTheme="minorHAnsi"/>
        </w:rPr>
        <w:t>ArrivalTime</w:t>
      </w:r>
      <w:proofErr w:type="spellEnd"/>
      <w:r w:rsidR="003F07C3">
        <w:rPr>
          <w:rFonts w:asciiTheme="minorHAnsi" w:hAnsiTheme="minorHAnsi"/>
        </w:rPr>
        <w:t xml:space="preserve">. Departure time should be less than </w:t>
      </w:r>
      <w:proofErr w:type="spellStart"/>
      <w:r w:rsidR="003F07C3">
        <w:rPr>
          <w:rFonts w:asciiTheme="minorHAnsi" w:hAnsiTheme="minorHAnsi"/>
        </w:rPr>
        <w:t>ArrivalTime</w:t>
      </w:r>
      <w:proofErr w:type="spellEnd"/>
      <w:r w:rsidR="003F07C3">
        <w:rPr>
          <w:rFonts w:asciiTheme="minorHAnsi" w:hAnsiTheme="minorHAnsi"/>
        </w:rPr>
        <w:t>.</w:t>
      </w:r>
      <w:r>
        <w:rPr>
          <w:rFonts w:asciiTheme="minorHAnsi" w:hAnsiTheme="minorHAnsi"/>
        </w:rPr>
        <w:t xml:space="preserve"> I changed many-to-many relationship with two one-to-many relationship and that’s why I created this table.</w:t>
      </w:r>
    </w:p>
    <w:p w14:paraId="43D675BD" w14:textId="77777777" w:rsidR="0063233B" w:rsidRDefault="0063233B" w:rsidP="0063233B">
      <w:pPr>
        <w:pStyle w:val="BodyText"/>
        <w:rPr>
          <w:rFonts w:asciiTheme="minorHAnsi" w:hAnsiTheme="minorHAnsi"/>
        </w:rPr>
      </w:pPr>
    </w:p>
    <w:p w14:paraId="3427A955" w14:textId="01610A2D" w:rsidR="0063233B" w:rsidRDefault="0063233B" w:rsidP="0063233B">
      <w:pPr>
        <w:pStyle w:val="BodyText"/>
        <w:rPr>
          <w:rFonts w:asciiTheme="minorHAnsi" w:hAnsiTheme="minorHAnsi"/>
          <w:noProof/>
        </w:rPr>
      </w:pPr>
      <w:r>
        <w:rPr>
          <w:rFonts w:asciiTheme="minorHAnsi" w:hAnsiTheme="minorHAnsi"/>
          <w:noProof/>
        </w:rPr>
        <w:t>Example with data:</w:t>
      </w:r>
    </w:p>
    <w:tbl>
      <w:tblPr>
        <w:tblpPr w:leftFromText="180" w:rightFromText="180" w:vertAnchor="text" w:horzAnchor="margin" w:tblpXSpec="center" w:tblpY="364"/>
        <w:tblW w:w="747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gridCol w:w="1869"/>
      </w:tblGrid>
      <w:tr w:rsidR="00415D85" w14:paraId="78CFBA79" w14:textId="77777777" w:rsidTr="00415D85">
        <w:trPr>
          <w:trHeight w:val="366"/>
        </w:trPr>
        <w:tc>
          <w:tcPr>
            <w:tcW w:w="1869" w:type="dxa"/>
            <w:shd w:val="clear" w:color="auto" w:fill="76CDD8"/>
          </w:tcPr>
          <w:p w14:paraId="7FC84141" w14:textId="31280906" w:rsidR="00415D85" w:rsidRPr="00BE17E0" w:rsidRDefault="00415D85" w:rsidP="00415D85">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TrainID</w:t>
            </w:r>
            <w:proofErr w:type="spellEnd"/>
          </w:p>
        </w:tc>
        <w:tc>
          <w:tcPr>
            <w:tcW w:w="1869" w:type="dxa"/>
            <w:shd w:val="clear" w:color="auto" w:fill="76CDD8"/>
          </w:tcPr>
          <w:p w14:paraId="37CD62A6" w14:textId="50798A20"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StationID</w:t>
            </w:r>
            <w:proofErr w:type="spellEnd"/>
          </w:p>
        </w:tc>
        <w:tc>
          <w:tcPr>
            <w:tcW w:w="1869" w:type="dxa"/>
            <w:shd w:val="clear" w:color="auto" w:fill="76CDD8"/>
          </w:tcPr>
          <w:p w14:paraId="5FCF4157" w14:textId="107AAD67" w:rsidR="00415D85"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DepartureTime</w:t>
            </w:r>
            <w:proofErr w:type="spellEnd"/>
          </w:p>
        </w:tc>
        <w:tc>
          <w:tcPr>
            <w:tcW w:w="1869" w:type="dxa"/>
            <w:shd w:val="clear" w:color="auto" w:fill="76CDD8"/>
          </w:tcPr>
          <w:p w14:paraId="407C66E1" w14:textId="57FBE50A" w:rsidR="00415D85" w:rsidRPr="00BE17E0" w:rsidRDefault="00415D85" w:rsidP="00415D85">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ArrivalTime</w:t>
            </w:r>
            <w:proofErr w:type="spellEnd"/>
          </w:p>
        </w:tc>
      </w:tr>
      <w:tr w:rsidR="00415D85" w14:paraId="37AF6CB4" w14:textId="77777777" w:rsidTr="00415D85">
        <w:trPr>
          <w:trHeight w:val="541"/>
        </w:trPr>
        <w:tc>
          <w:tcPr>
            <w:tcW w:w="1869" w:type="dxa"/>
          </w:tcPr>
          <w:p w14:paraId="5431BC8D" w14:textId="77777777" w:rsidR="00415D85" w:rsidRDefault="00415D85" w:rsidP="00415D85">
            <w:pPr>
              <w:pStyle w:val="BodyText"/>
            </w:pPr>
            <w:r>
              <w:t xml:space="preserve">        1</w:t>
            </w:r>
          </w:p>
        </w:tc>
        <w:tc>
          <w:tcPr>
            <w:tcW w:w="1869" w:type="dxa"/>
          </w:tcPr>
          <w:p w14:paraId="1E052363" w14:textId="37000745" w:rsidR="00415D85" w:rsidRDefault="00415D85" w:rsidP="00415D85">
            <w:pPr>
              <w:pStyle w:val="BodyText"/>
            </w:pPr>
            <w:r>
              <w:t xml:space="preserve">  7</w:t>
            </w:r>
          </w:p>
        </w:tc>
        <w:tc>
          <w:tcPr>
            <w:tcW w:w="1869" w:type="dxa"/>
          </w:tcPr>
          <w:p w14:paraId="009E8043" w14:textId="77777777" w:rsidR="00415D85" w:rsidRDefault="00415D85" w:rsidP="00415D85">
            <w:pPr>
              <w:pStyle w:val="BodyText"/>
            </w:pPr>
            <w:r>
              <w:t xml:space="preserve">  2024-11-01</w:t>
            </w:r>
          </w:p>
          <w:p w14:paraId="0A35C154" w14:textId="7096402C" w:rsidR="00415D85" w:rsidRDefault="00415D85" w:rsidP="00415D85">
            <w:pPr>
              <w:pStyle w:val="BodyText"/>
            </w:pPr>
            <w:r>
              <w:t>08:00:00</w:t>
            </w:r>
          </w:p>
        </w:tc>
        <w:tc>
          <w:tcPr>
            <w:tcW w:w="1869" w:type="dxa"/>
          </w:tcPr>
          <w:p w14:paraId="566962CA" w14:textId="77777777" w:rsidR="00415D85" w:rsidRDefault="00415D85" w:rsidP="00415D85">
            <w:pPr>
              <w:pStyle w:val="BodyText"/>
            </w:pPr>
            <w:r>
              <w:t xml:space="preserve">  2024-11-01</w:t>
            </w:r>
          </w:p>
          <w:p w14:paraId="131B4C29" w14:textId="63452CFB" w:rsidR="00415D85" w:rsidRDefault="00415D85" w:rsidP="00415D85">
            <w:pPr>
              <w:pStyle w:val="BodyText"/>
            </w:pPr>
            <w:r>
              <w:t>07:50::00</w:t>
            </w:r>
          </w:p>
        </w:tc>
      </w:tr>
    </w:tbl>
    <w:p w14:paraId="5FE9F7DA" w14:textId="77777777" w:rsidR="0063233B" w:rsidRDefault="0063233B" w:rsidP="0063233B">
      <w:pPr>
        <w:pStyle w:val="BodyText"/>
        <w:rPr>
          <w:rFonts w:asciiTheme="minorHAnsi" w:hAnsiTheme="minorHAnsi"/>
        </w:rPr>
      </w:pPr>
    </w:p>
    <w:p w14:paraId="2DD64475" w14:textId="77777777" w:rsidR="0063233B" w:rsidRDefault="0063233B" w:rsidP="0063233B">
      <w:pPr>
        <w:pStyle w:val="BodyText"/>
        <w:rPr>
          <w:rFonts w:asciiTheme="minorHAnsi" w:hAnsiTheme="minorHAnsi"/>
        </w:rPr>
      </w:pPr>
    </w:p>
    <w:p w14:paraId="100D0350" w14:textId="77777777" w:rsidR="0063233B" w:rsidRDefault="0063233B" w:rsidP="0063233B">
      <w:pPr>
        <w:pStyle w:val="BodyText"/>
        <w:rPr>
          <w:rFonts w:asciiTheme="minorHAnsi" w:hAnsiTheme="minorHAnsi"/>
        </w:rPr>
      </w:pPr>
    </w:p>
    <w:p w14:paraId="5E44E07D" w14:textId="77777777" w:rsidR="0063233B" w:rsidRDefault="0063233B" w:rsidP="0063233B">
      <w:pPr>
        <w:pStyle w:val="BodyText"/>
        <w:rPr>
          <w:rFonts w:asciiTheme="minorHAnsi" w:hAnsiTheme="minorHAnsi"/>
        </w:rPr>
      </w:pPr>
    </w:p>
    <w:p w14:paraId="1364FFBE" w14:textId="77777777" w:rsidR="0063233B" w:rsidRDefault="0063233B" w:rsidP="0063233B">
      <w:pPr>
        <w:pStyle w:val="BodyText"/>
        <w:rPr>
          <w:rFonts w:asciiTheme="minorHAnsi" w:hAnsiTheme="minorHAnsi"/>
        </w:rPr>
      </w:pPr>
    </w:p>
    <w:p w14:paraId="05C01E5F" w14:textId="77777777" w:rsidR="0063233B" w:rsidRDefault="0063233B" w:rsidP="0063233B">
      <w:pPr>
        <w:pStyle w:val="BodyText"/>
        <w:rPr>
          <w:rFonts w:asciiTheme="minorHAnsi" w:hAnsiTheme="minorHAnsi"/>
          <w:noProof/>
        </w:rPr>
      </w:pPr>
    </w:p>
    <w:p w14:paraId="0511F76C" w14:textId="77777777" w:rsidR="0063233B" w:rsidRDefault="0063233B" w:rsidP="0063233B">
      <w:pPr>
        <w:pStyle w:val="BodyText"/>
        <w:rPr>
          <w:rFonts w:asciiTheme="minorHAnsi" w:hAnsiTheme="minorHAnsi"/>
        </w:rPr>
      </w:pPr>
    </w:p>
    <w:p w14:paraId="7097FDE3" w14:textId="77777777" w:rsidR="0063233B" w:rsidRDefault="0063233B" w:rsidP="0063233B">
      <w:pPr>
        <w:pStyle w:val="BodyText"/>
        <w:rPr>
          <w:rFonts w:asciiTheme="minorHAnsi" w:hAnsiTheme="minorHAnsi"/>
        </w:rPr>
      </w:pPr>
    </w:p>
    <w:p w14:paraId="11F3EFC5"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TrackLines</w:t>
      </w:r>
      <w:proofErr w:type="spellEnd"/>
    </w:p>
    <w:p w14:paraId="5642073F" w14:textId="77777777" w:rsidR="0063233B" w:rsidRDefault="0063233B" w:rsidP="0063233B">
      <w:pPr>
        <w:pStyle w:val="BodyText"/>
        <w:rPr>
          <w:rFonts w:asciiTheme="minorHAnsi" w:hAnsiTheme="minorHAnsi"/>
        </w:rPr>
      </w:pPr>
    </w:p>
    <w:tbl>
      <w:tblPr>
        <w:tblW w:w="9813" w:type="dxa"/>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721"/>
        <w:gridCol w:w="2364"/>
        <w:gridCol w:w="2364"/>
        <w:gridCol w:w="2364"/>
      </w:tblGrid>
      <w:tr w:rsidR="0063233B" w14:paraId="1A42752E" w14:textId="77777777" w:rsidTr="00DA5B2E">
        <w:trPr>
          <w:trHeight w:val="685"/>
        </w:trPr>
        <w:tc>
          <w:tcPr>
            <w:tcW w:w="2721" w:type="dxa"/>
            <w:tcBorders>
              <w:top w:val="single" w:sz="4" w:space="0" w:color="76CDD8"/>
              <w:left w:val="single" w:sz="4" w:space="0" w:color="76CDD8"/>
              <w:bottom w:val="single" w:sz="4" w:space="0" w:color="76CDD8"/>
              <w:right w:val="single" w:sz="4" w:space="0" w:color="76CDD8"/>
            </w:tcBorders>
            <w:shd w:val="clear" w:color="auto" w:fill="76CDD8"/>
          </w:tcPr>
          <w:p w14:paraId="3E1CDBF2" w14:textId="77777777" w:rsidR="0063233B" w:rsidRPr="00D874ED" w:rsidRDefault="0063233B" w:rsidP="00DA5B2E">
            <w:pPr>
              <w:pStyle w:val="BodyText"/>
            </w:pPr>
            <w:r w:rsidRPr="00D874ED">
              <w:t>Table Name</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742EA781" w14:textId="77777777" w:rsidR="0063233B" w:rsidRPr="00D874ED" w:rsidRDefault="0063233B" w:rsidP="00DA5B2E">
            <w:pPr>
              <w:pStyle w:val="BodyText"/>
            </w:pPr>
            <w:r w:rsidRPr="00D874ED">
              <w:t xml:space="preserve">Field name </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3CDD02D7" w14:textId="77777777" w:rsidR="0063233B" w:rsidRPr="00D874ED" w:rsidRDefault="0063233B" w:rsidP="00DA5B2E">
            <w:pPr>
              <w:pStyle w:val="BodyText"/>
            </w:pPr>
            <w:r w:rsidRPr="00D874ED">
              <w:t xml:space="preserve">Field Description </w:t>
            </w:r>
          </w:p>
        </w:tc>
        <w:tc>
          <w:tcPr>
            <w:tcW w:w="2364" w:type="dxa"/>
            <w:tcBorders>
              <w:top w:val="single" w:sz="4" w:space="0" w:color="76CDD8"/>
              <w:left w:val="single" w:sz="4" w:space="0" w:color="76CDD8"/>
              <w:bottom w:val="single" w:sz="4" w:space="0" w:color="76CDD8"/>
              <w:right w:val="single" w:sz="4" w:space="0" w:color="76CDD8"/>
            </w:tcBorders>
            <w:shd w:val="clear" w:color="auto" w:fill="76CDD8"/>
          </w:tcPr>
          <w:p w14:paraId="05C2B911" w14:textId="77777777" w:rsidR="0063233B" w:rsidRPr="00D874ED" w:rsidRDefault="0063233B" w:rsidP="00DA5B2E">
            <w:pPr>
              <w:pStyle w:val="BodyText"/>
            </w:pPr>
            <w:r w:rsidRPr="00D874ED">
              <w:t xml:space="preserve">Data Type </w:t>
            </w:r>
          </w:p>
        </w:tc>
      </w:tr>
      <w:tr w:rsidR="0063233B" w14:paraId="05DD5A13" w14:textId="77777777" w:rsidTr="00DA5B2E">
        <w:trPr>
          <w:trHeight w:val="685"/>
        </w:trPr>
        <w:tc>
          <w:tcPr>
            <w:tcW w:w="2721" w:type="dxa"/>
            <w:vMerge w:val="restart"/>
          </w:tcPr>
          <w:p w14:paraId="02961B70" w14:textId="77777777" w:rsidR="0063233B" w:rsidRDefault="0063233B" w:rsidP="00DA5B2E">
            <w:pPr>
              <w:pStyle w:val="BodyText"/>
            </w:pPr>
          </w:p>
          <w:p w14:paraId="53A7543B" w14:textId="77777777" w:rsidR="0063233B" w:rsidRPr="009509B4" w:rsidRDefault="0063233B" w:rsidP="00DA5B2E">
            <w:pPr>
              <w:pStyle w:val="BodyText"/>
            </w:pPr>
            <w:r>
              <w:t xml:space="preserve">       </w:t>
            </w:r>
            <w:proofErr w:type="spellStart"/>
            <w:r>
              <w:t>TrackLines</w:t>
            </w:r>
            <w:proofErr w:type="spellEnd"/>
          </w:p>
        </w:tc>
        <w:tc>
          <w:tcPr>
            <w:tcW w:w="2364" w:type="dxa"/>
          </w:tcPr>
          <w:p w14:paraId="55572C48" w14:textId="77777777" w:rsidR="0063233B" w:rsidRDefault="0063233B" w:rsidP="00DA5B2E">
            <w:pPr>
              <w:pStyle w:val="BodyText"/>
            </w:pPr>
            <w:proofErr w:type="spellStart"/>
            <w:r>
              <w:t>TrackID</w:t>
            </w:r>
            <w:proofErr w:type="spellEnd"/>
          </w:p>
        </w:tc>
        <w:tc>
          <w:tcPr>
            <w:tcW w:w="2364" w:type="dxa"/>
          </w:tcPr>
          <w:p w14:paraId="0C4AB6A1" w14:textId="77777777" w:rsidR="0063233B" w:rsidRDefault="0063233B" w:rsidP="00DA5B2E">
            <w:pPr>
              <w:pStyle w:val="BodyText"/>
            </w:pPr>
            <w:r>
              <w:t xml:space="preserve"> </w:t>
            </w:r>
            <w:proofErr w:type="gramStart"/>
            <w:r>
              <w:t>PK,FK</w:t>
            </w:r>
            <w:proofErr w:type="gramEnd"/>
          </w:p>
        </w:tc>
        <w:tc>
          <w:tcPr>
            <w:tcW w:w="2364" w:type="dxa"/>
          </w:tcPr>
          <w:p w14:paraId="294CE441" w14:textId="77777777" w:rsidR="0063233B" w:rsidRDefault="0063233B" w:rsidP="00DA5B2E">
            <w:pPr>
              <w:pStyle w:val="BodyText"/>
            </w:pPr>
            <w:r>
              <w:t>Int</w:t>
            </w:r>
          </w:p>
        </w:tc>
      </w:tr>
      <w:tr w:rsidR="0063233B" w14:paraId="466CFD2D" w14:textId="77777777" w:rsidTr="00DA5B2E">
        <w:trPr>
          <w:trHeight w:val="685"/>
        </w:trPr>
        <w:tc>
          <w:tcPr>
            <w:tcW w:w="2721" w:type="dxa"/>
            <w:vMerge/>
          </w:tcPr>
          <w:p w14:paraId="17D530D2" w14:textId="77777777" w:rsidR="0063233B" w:rsidRDefault="0063233B" w:rsidP="00DA5B2E">
            <w:pPr>
              <w:pStyle w:val="BodyText"/>
            </w:pPr>
          </w:p>
        </w:tc>
        <w:tc>
          <w:tcPr>
            <w:tcW w:w="2364" w:type="dxa"/>
          </w:tcPr>
          <w:p w14:paraId="68BE9851" w14:textId="77777777" w:rsidR="0063233B" w:rsidRDefault="0063233B" w:rsidP="00DA5B2E">
            <w:pPr>
              <w:pStyle w:val="BodyText"/>
            </w:pPr>
            <w:proofErr w:type="spellStart"/>
            <w:r>
              <w:t>LineID</w:t>
            </w:r>
            <w:proofErr w:type="spellEnd"/>
          </w:p>
        </w:tc>
        <w:tc>
          <w:tcPr>
            <w:tcW w:w="2364" w:type="dxa"/>
          </w:tcPr>
          <w:p w14:paraId="72E645D2" w14:textId="77777777" w:rsidR="0063233B" w:rsidRDefault="0063233B" w:rsidP="00DA5B2E">
            <w:pPr>
              <w:pStyle w:val="BodyText"/>
            </w:pPr>
            <w:proofErr w:type="gramStart"/>
            <w:r>
              <w:t>PK,FK</w:t>
            </w:r>
            <w:proofErr w:type="gramEnd"/>
          </w:p>
        </w:tc>
        <w:tc>
          <w:tcPr>
            <w:tcW w:w="2364" w:type="dxa"/>
          </w:tcPr>
          <w:p w14:paraId="071186CC" w14:textId="77777777" w:rsidR="0063233B" w:rsidRDefault="0063233B" w:rsidP="00DA5B2E">
            <w:pPr>
              <w:pStyle w:val="BodyText"/>
            </w:pPr>
            <w:r>
              <w:t xml:space="preserve">Int      </w:t>
            </w:r>
          </w:p>
        </w:tc>
      </w:tr>
      <w:tr w:rsidR="0063233B" w14:paraId="6C3112E5" w14:textId="77777777" w:rsidTr="00DA5B2E">
        <w:trPr>
          <w:trHeight w:val="685"/>
        </w:trPr>
        <w:tc>
          <w:tcPr>
            <w:tcW w:w="2721" w:type="dxa"/>
          </w:tcPr>
          <w:p w14:paraId="5E39829C" w14:textId="77777777" w:rsidR="0063233B" w:rsidRDefault="0063233B" w:rsidP="00DA5B2E">
            <w:pPr>
              <w:pStyle w:val="BodyText"/>
            </w:pPr>
          </w:p>
        </w:tc>
        <w:tc>
          <w:tcPr>
            <w:tcW w:w="2364" w:type="dxa"/>
          </w:tcPr>
          <w:p w14:paraId="5F547DA7" w14:textId="163EA1DB" w:rsidR="0063233B" w:rsidRDefault="0063233B" w:rsidP="00DA5B2E">
            <w:pPr>
              <w:pStyle w:val="BodyText"/>
            </w:pPr>
            <w:proofErr w:type="spellStart"/>
            <w:r>
              <w:t>TrackO</w:t>
            </w:r>
            <w:r w:rsidR="008C05B3">
              <w:t>r</w:t>
            </w:r>
            <w:r>
              <w:t>der</w:t>
            </w:r>
            <w:proofErr w:type="spellEnd"/>
            <w:r>
              <w:t xml:space="preserve"> </w:t>
            </w:r>
          </w:p>
        </w:tc>
        <w:tc>
          <w:tcPr>
            <w:tcW w:w="2364" w:type="dxa"/>
          </w:tcPr>
          <w:p w14:paraId="4765477C" w14:textId="77777777" w:rsidR="0063233B" w:rsidRDefault="0063233B" w:rsidP="00DA5B2E">
            <w:pPr>
              <w:pStyle w:val="BodyText"/>
            </w:pPr>
          </w:p>
        </w:tc>
        <w:tc>
          <w:tcPr>
            <w:tcW w:w="2364" w:type="dxa"/>
          </w:tcPr>
          <w:p w14:paraId="13743565" w14:textId="77777777" w:rsidR="0063233B" w:rsidRDefault="0063233B" w:rsidP="00DA5B2E">
            <w:pPr>
              <w:pStyle w:val="BodyText"/>
            </w:pPr>
            <w:r>
              <w:t>int</w:t>
            </w:r>
          </w:p>
        </w:tc>
      </w:tr>
    </w:tbl>
    <w:p w14:paraId="31AEC5AA" w14:textId="77777777" w:rsidR="0063233B" w:rsidRDefault="0063233B" w:rsidP="0063233B">
      <w:pPr>
        <w:pStyle w:val="BodyText"/>
        <w:rPr>
          <w:rFonts w:asciiTheme="minorHAnsi" w:hAnsiTheme="minorHAnsi"/>
        </w:rPr>
      </w:pPr>
    </w:p>
    <w:p w14:paraId="18E1E8F2" w14:textId="77777777"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TrackLines</w:t>
      </w:r>
      <w:proofErr w:type="spellEnd"/>
      <w:r>
        <w:rPr>
          <w:rFonts w:asciiTheme="minorHAnsi" w:hAnsiTheme="minorHAnsi"/>
        </w:rPr>
        <w:t xml:space="preserve"> is a bridge table and has </w:t>
      </w:r>
      <w:proofErr w:type="spellStart"/>
      <w:r>
        <w:rPr>
          <w:rFonts w:asciiTheme="minorHAnsi" w:hAnsiTheme="minorHAnsi"/>
        </w:rPr>
        <w:t>TrackID</w:t>
      </w:r>
      <w:proofErr w:type="spellEnd"/>
      <w:r>
        <w:rPr>
          <w:rFonts w:asciiTheme="minorHAnsi" w:hAnsiTheme="minorHAnsi"/>
        </w:rPr>
        <w:t xml:space="preserve"> and </w:t>
      </w:r>
      <w:proofErr w:type="spellStart"/>
      <w:r>
        <w:rPr>
          <w:rFonts w:asciiTheme="minorHAnsi" w:hAnsiTheme="minorHAnsi"/>
        </w:rPr>
        <w:t>LineID</w:t>
      </w:r>
      <w:proofErr w:type="spellEnd"/>
      <w:r>
        <w:rPr>
          <w:rFonts w:asciiTheme="minorHAnsi" w:hAnsiTheme="minorHAnsi"/>
        </w:rPr>
        <w:t xml:space="preserve"> as composite primary key and they are also foreign keys. I changed many-to-many relationship with two one-to-many relationship and that’s why I created this table.</w:t>
      </w: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8C05B3" w:rsidRPr="00BE17E0" w14:paraId="4B3F49FB" w14:textId="77777777" w:rsidTr="008C05B3">
        <w:trPr>
          <w:trHeight w:val="366"/>
        </w:trPr>
        <w:tc>
          <w:tcPr>
            <w:tcW w:w="1869" w:type="dxa"/>
            <w:shd w:val="clear" w:color="auto" w:fill="76CDD8"/>
          </w:tcPr>
          <w:p w14:paraId="05862A64" w14:textId="06C8F042" w:rsidR="008C05B3" w:rsidRPr="00BE17E0" w:rsidRDefault="008C05B3" w:rsidP="008C05B3">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TrackID</w:t>
            </w:r>
            <w:proofErr w:type="spellEnd"/>
          </w:p>
        </w:tc>
        <w:tc>
          <w:tcPr>
            <w:tcW w:w="1869" w:type="dxa"/>
            <w:shd w:val="clear" w:color="auto" w:fill="76CDD8"/>
          </w:tcPr>
          <w:p w14:paraId="229D2B20" w14:textId="09AF0913" w:rsidR="008C05B3" w:rsidRDefault="008C05B3" w:rsidP="008C05B3">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0714FD1F" w14:textId="659420DB" w:rsidR="008C05B3" w:rsidRPr="00BE17E0" w:rsidRDefault="008C05B3" w:rsidP="008C05B3">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TrackOrder</w:t>
            </w:r>
            <w:proofErr w:type="spellEnd"/>
          </w:p>
        </w:tc>
      </w:tr>
      <w:tr w:rsidR="008C05B3" w14:paraId="2F56A299" w14:textId="77777777" w:rsidTr="008C05B3">
        <w:trPr>
          <w:trHeight w:val="541"/>
        </w:trPr>
        <w:tc>
          <w:tcPr>
            <w:tcW w:w="1869" w:type="dxa"/>
          </w:tcPr>
          <w:p w14:paraId="5605F31B" w14:textId="40050E16" w:rsidR="008C05B3" w:rsidRDefault="008C05B3" w:rsidP="008C05B3">
            <w:pPr>
              <w:pStyle w:val="BodyText"/>
            </w:pPr>
            <w:r>
              <w:t xml:space="preserve">        101</w:t>
            </w:r>
          </w:p>
        </w:tc>
        <w:tc>
          <w:tcPr>
            <w:tcW w:w="1869" w:type="dxa"/>
          </w:tcPr>
          <w:p w14:paraId="59A1611C" w14:textId="46809E2E" w:rsidR="008C05B3" w:rsidRDefault="008C05B3" w:rsidP="008C05B3">
            <w:pPr>
              <w:pStyle w:val="BodyText"/>
            </w:pPr>
            <w:r>
              <w:t xml:space="preserve">  10</w:t>
            </w:r>
          </w:p>
        </w:tc>
        <w:tc>
          <w:tcPr>
            <w:tcW w:w="1869" w:type="dxa"/>
          </w:tcPr>
          <w:p w14:paraId="3D4C333E" w14:textId="12DBD31C" w:rsidR="008C05B3" w:rsidRDefault="008C05B3" w:rsidP="008C05B3">
            <w:pPr>
              <w:pStyle w:val="BodyText"/>
            </w:pPr>
            <w:r>
              <w:t xml:space="preserve">  2</w:t>
            </w:r>
          </w:p>
        </w:tc>
      </w:tr>
    </w:tbl>
    <w:p w14:paraId="2DB24BC1" w14:textId="4D3AC437" w:rsidR="0063233B" w:rsidRDefault="0063233B" w:rsidP="0063233B">
      <w:pPr>
        <w:pStyle w:val="BodyText"/>
        <w:rPr>
          <w:rFonts w:asciiTheme="minorHAnsi" w:hAnsiTheme="minorHAnsi"/>
        </w:rPr>
      </w:pPr>
      <w:r>
        <w:rPr>
          <w:rFonts w:asciiTheme="minorHAnsi" w:hAnsiTheme="minorHAnsi"/>
        </w:rPr>
        <w:t>Example with data</w:t>
      </w:r>
    </w:p>
    <w:p w14:paraId="53515D65" w14:textId="77777777" w:rsidR="0063233B" w:rsidRDefault="0063233B" w:rsidP="0063233B">
      <w:pPr>
        <w:pStyle w:val="BodyText"/>
        <w:rPr>
          <w:rFonts w:asciiTheme="minorHAnsi" w:hAnsiTheme="minorHAnsi"/>
        </w:rPr>
      </w:pPr>
    </w:p>
    <w:p w14:paraId="2C10FBAA" w14:textId="77777777" w:rsidR="0063233B" w:rsidRDefault="0063233B" w:rsidP="0063233B">
      <w:pPr>
        <w:pStyle w:val="BodyText"/>
        <w:rPr>
          <w:rFonts w:asciiTheme="minorHAnsi" w:hAnsiTheme="minorHAnsi"/>
        </w:rPr>
      </w:pPr>
    </w:p>
    <w:p w14:paraId="2293665A" w14:textId="77C65E4F" w:rsidR="0063233B" w:rsidRDefault="0063233B" w:rsidP="0063233B">
      <w:pPr>
        <w:pStyle w:val="BodyText"/>
        <w:rPr>
          <w:rFonts w:asciiTheme="minorHAnsi" w:hAnsiTheme="minorHAnsi"/>
        </w:rPr>
      </w:pPr>
    </w:p>
    <w:p w14:paraId="0BCA4A03" w14:textId="77777777" w:rsidR="0063233B" w:rsidRDefault="0063233B" w:rsidP="0063233B">
      <w:pPr>
        <w:pStyle w:val="BodyText"/>
        <w:rPr>
          <w:rFonts w:asciiTheme="minorHAnsi" w:hAnsiTheme="minorHAnsi"/>
        </w:rPr>
      </w:pPr>
    </w:p>
    <w:p w14:paraId="6A861B38" w14:textId="77777777" w:rsidR="0063233B" w:rsidRDefault="0063233B" w:rsidP="0063233B">
      <w:pPr>
        <w:pStyle w:val="BodyText"/>
        <w:rPr>
          <w:rFonts w:asciiTheme="minorHAnsi" w:hAnsiTheme="minorHAnsi"/>
        </w:rPr>
      </w:pPr>
    </w:p>
    <w:p w14:paraId="35CF3425" w14:textId="77777777" w:rsidR="0063233B" w:rsidRDefault="0063233B" w:rsidP="0063233B">
      <w:pPr>
        <w:pStyle w:val="BodyText"/>
        <w:rPr>
          <w:rFonts w:asciiTheme="minorHAnsi" w:hAnsiTheme="minorHAnsi"/>
        </w:rPr>
      </w:pPr>
      <w:r>
        <w:rPr>
          <w:rFonts w:asciiTheme="minorHAnsi" w:hAnsiTheme="minorHAnsi"/>
        </w:rPr>
        <w:t>Bridge Table-</w:t>
      </w:r>
      <w:proofErr w:type="spellStart"/>
      <w:r>
        <w:rPr>
          <w:rFonts w:asciiTheme="minorHAnsi" w:hAnsiTheme="minorHAnsi"/>
        </w:rPr>
        <w:t>StationLines</w:t>
      </w:r>
      <w:proofErr w:type="spellEnd"/>
    </w:p>
    <w:p w14:paraId="6910527F" w14:textId="77777777" w:rsidR="0063233B" w:rsidRDefault="0063233B" w:rsidP="0063233B">
      <w:pPr>
        <w:pStyle w:val="BodyText"/>
        <w:rPr>
          <w:rFonts w:asciiTheme="minorHAnsi" w:hAnsiTheme="minorHAnsi"/>
        </w:rPr>
      </w:pPr>
    </w:p>
    <w:tbl>
      <w:tblPr>
        <w:tblW w:w="0" w:type="auto"/>
        <w:tblInd w:w="-45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649"/>
        <w:gridCol w:w="2302"/>
        <w:gridCol w:w="2302"/>
        <w:gridCol w:w="2302"/>
      </w:tblGrid>
      <w:tr w:rsidR="0063233B" w14:paraId="7752D24D" w14:textId="77777777" w:rsidTr="00DA5B2E">
        <w:trPr>
          <w:trHeight w:val="432"/>
        </w:trPr>
        <w:tc>
          <w:tcPr>
            <w:tcW w:w="2649" w:type="dxa"/>
            <w:tcBorders>
              <w:top w:val="single" w:sz="4" w:space="0" w:color="76CDD8"/>
              <w:left w:val="single" w:sz="4" w:space="0" w:color="76CDD8"/>
              <w:bottom w:val="single" w:sz="4" w:space="0" w:color="76CDD8"/>
              <w:right w:val="single" w:sz="4" w:space="0" w:color="76CDD8"/>
            </w:tcBorders>
            <w:shd w:val="clear" w:color="auto" w:fill="76CDD8"/>
          </w:tcPr>
          <w:p w14:paraId="3239B0EC" w14:textId="77777777" w:rsidR="0063233B" w:rsidRPr="00D874ED" w:rsidRDefault="0063233B" w:rsidP="00DA5B2E">
            <w:pPr>
              <w:pStyle w:val="BodyText"/>
            </w:pPr>
            <w:r w:rsidRPr="00D874ED">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A451EF4" w14:textId="77777777" w:rsidR="0063233B" w:rsidRPr="00D874ED" w:rsidRDefault="0063233B" w:rsidP="00DA5B2E">
            <w:pPr>
              <w:pStyle w:val="BodyText"/>
            </w:pPr>
            <w:r w:rsidRPr="00D874ED">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78C172F2" w14:textId="77777777" w:rsidR="0063233B" w:rsidRPr="00D874ED" w:rsidRDefault="0063233B" w:rsidP="00DA5B2E">
            <w:pPr>
              <w:pStyle w:val="BodyText"/>
            </w:pPr>
            <w:r w:rsidRPr="00D874ED">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06394DE" w14:textId="77777777" w:rsidR="0063233B" w:rsidRPr="00D874ED" w:rsidRDefault="0063233B" w:rsidP="00DA5B2E">
            <w:pPr>
              <w:pStyle w:val="BodyText"/>
            </w:pPr>
            <w:r w:rsidRPr="00D874ED">
              <w:t xml:space="preserve">Data Type </w:t>
            </w:r>
          </w:p>
        </w:tc>
      </w:tr>
      <w:tr w:rsidR="0063233B" w14:paraId="25A143D4" w14:textId="77777777" w:rsidTr="00DA5B2E">
        <w:trPr>
          <w:trHeight w:val="432"/>
        </w:trPr>
        <w:tc>
          <w:tcPr>
            <w:tcW w:w="2649" w:type="dxa"/>
            <w:vMerge w:val="restart"/>
          </w:tcPr>
          <w:p w14:paraId="3F5AC304" w14:textId="77777777" w:rsidR="0063233B" w:rsidRDefault="0063233B" w:rsidP="00DA5B2E">
            <w:pPr>
              <w:pStyle w:val="BodyText"/>
            </w:pPr>
          </w:p>
          <w:p w14:paraId="17F851CA" w14:textId="77777777" w:rsidR="0063233B" w:rsidRPr="009509B4" w:rsidRDefault="0063233B" w:rsidP="00DA5B2E">
            <w:pPr>
              <w:pStyle w:val="BodyText"/>
            </w:pPr>
            <w:r>
              <w:t xml:space="preserve">       </w:t>
            </w:r>
            <w:proofErr w:type="spellStart"/>
            <w:r>
              <w:t>StationLines</w:t>
            </w:r>
            <w:proofErr w:type="spellEnd"/>
          </w:p>
        </w:tc>
        <w:tc>
          <w:tcPr>
            <w:tcW w:w="2302" w:type="dxa"/>
          </w:tcPr>
          <w:p w14:paraId="2C6663FD" w14:textId="77777777" w:rsidR="0063233B" w:rsidRDefault="0063233B" w:rsidP="00DA5B2E">
            <w:pPr>
              <w:pStyle w:val="BodyText"/>
            </w:pPr>
            <w:proofErr w:type="spellStart"/>
            <w:r>
              <w:t>StationID</w:t>
            </w:r>
            <w:proofErr w:type="spellEnd"/>
          </w:p>
        </w:tc>
        <w:tc>
          <w:tcPr>
            <w:tcW w:w="2302" w:type="dxa"/>
          </w:tcPr>
          <w:p w14:paraId="6F169DD3" w14:textId="77777777" w:rsidR="0063233B" w:rsidRDefault="0063233B" w:rsidP="00DA5B2E">
            <w:pPr>
              <w:pStyle w:val="BodyText"/>
            </w:pPr>
            <w:r>
              <w:t xml:space="preserve"> </w:t>
            </w:r>
            <w:proofErr w:type="gramStart"/>
            <w:r>
              <w:t>PK,FK</w:t>
            </w:r>
            <w:proofErr w:type="gramEnd"/>
          </w:p>
        </w:tc>
        <w:tc>
          <w:tcPr>
            <w:tcW w:w="2302" w:type="dxa"/>
          </w:tcPr>
          <w:p w14:paraId="51B19B57" w14:textId="77777777" w:rsidR="0063233B" w:rsidRDefault="0063233B" w:rsidP="00DA5B2E">
            <w:pPr>
              <w:pStyle w:val="BodyText"/>
            </w:pPr>
            <w:r>
              <w:t>Int</w:t>
            </w:r>
          </w:p>
        </w:tc>
      </w:tr>
      <w:tr w:rsidR="0063233B" w14:paraId="6CCC02E9" w14:textId="77777777" w:rsidTr="00DA5B2E">
        <w:trPr>
          <w:trHeight w:val="432"/>
        </w:trPr>
        <w:tc>
          <w:tcPr>
            <w:tcW w:w="2649" w:type="dxa"/>
            <w:vMerge/>
          </w:tcPr>
          <w:p w14:paraId="36B3F315" w14:textId="77777777" w:rsidR="0063233B" w:rsidRDefault="0063233B" w:rsidP="00DA5B2E">
            <w:pPr>
              <w:pStyle w:val="BodyText"/>
            </w:pPr>
          </w:p>
        </w:tc>
        <w:tc>
          <w:tcPr>
            <w:tcW w:w="2302" w:type="dxa"/>
          </w:tcPr>
          <w:p w14:paraId="30814904" w14:textId="77777777" w:rsidR="0063233B" w:rsidRDefault="0063233B" w:rsidP="00DA5B2E">
            <w:pPr>
              <w:pStyle w:val="BodyText"/>
            </w:pPr>
            <w:proofErr w:type="spellStart"/>
            <w:r>
              <w:t>LineID</w:t>
            </w:r>
            <w:proofErr w:type="spellEnd"/>
          </w:p>
        </w:tc>
        <w:tc>
          <w:tcPr>
            <w:tcW w:w="2302" w:type="dxa"/>
          </w:tcPr>
          <w:p w14:paraId="6ADAF6DE" w14:textId="77777777" w:rsidR="0063233B" w:rsidRDefault="0063233B" w:rsidP="00DA5B2E">
            <w:pPr>
              <w:pStyle w:val="BodyText"/>
            </w:pPr>
            <w:proofErr w:type="gramStart"/>
            <w:r>
              <w:t>PK,FK</w:t>
            </w:r>
            <w:proofErr w:type="gramEnd"/>
          </w:p>
        </w:tc>
        <w:tc>
          <w:tcPr>
            <w:tcW w:w="2302" w:type="dxa"/>
          </w:tcPr>
          <w:p w14:paraId="6D3D895F" w14:textId="77777777" w:rsidR="0063233B" w:rsidRDefault="0063233B" w:rsidP="00DA5B2E">
            <w:pPr>
              <w:pStyle w:val="BodyText"/>
            </w:pPr>
            <w:r>
              <w:t xml:space="preserve">Int      </w:t>
            </w:r>
          </w:p>
        </w:tc>
      </w:tr>
      <w:tr w:rsidR="0063233B" w14:paraId="192F4593" w14:textId="77777777" w:rsidTr="00DA5B2E">
        <w:trPr>
          <w:trHeight w:val="432"/>
        </w:trPr>
        <w:tc>
          <w:tcPr>
            <w:tcW w:w="2649" w:type="dxa"/>
          </w:tcPr>
          <w:p w14:paraId="69989928" w14:textId="77777777" w:rsidR="0063233B" w:rsidRDefault="0063233B" w:rsidP="00DA5B2E">
            <w:pPr>
              <w:pStyle w:val="BodyText"/>
            </w:pPr>
          </w:p>
        </w:tc>
        <w:tc>
          <w:tcPr>
            <w:tcW w:w="2302" w:type="dxa"/>
          </w:tcPr>
          <w:p w14:paraId="1E387EC2" w14:textId="77777777" w:rsidR="0063233B" w:rsidRDefault="0063233B" w:rsidP="00DA5B2E">
            <w:pPr>
              <w:pStyle w:val="BodyText"/>
            </w:pPr>
            <w:proofErr w:type="spellStart"/>
            <w:r>
              <w:t>StationOrder</w:t>
            </w:r>
            <w:proofErr w:type="spellEnd"/>
          </w:p>
        </w:tc>
        <w:tc>
          <w:tcPr>
            <w:tcW w:w="2302" w:type="dxa"/>
          </w:tcPr>
          <w:p w14:paraId="7863892D" w14:textId="77777777" w:rsidR="0063233B" w:rsidRDefault="0063233B" w:rsidP="00DA5B2E">
            <w:pPr>
              <w:pStyle w:val="BodyText"/>
            </w:pPr>
          </w:p>
        </w:tc>
        <w:tc>
          <w:tcPr>
            <w:tcW w:w="2302" w:type="dxa"/>
          </w:tcPr>
          <w:p w14:paraId="1D92861A" w14:textId="77777777" w:rsidR="0063233B" w:rsidRDefault="0063233B" w:rsidP="00DA5B2E">
            <w:pPr>
              <w:pStyle w:val="BodyText"/>
            </w:pPr>
            <w:r>
              <w:t>int</w:t>
            </w:r>
          </w:p>
        </w:tc>
      </w:tr>
    </w:tbl>
    <w:p w14:paraId="458CDFBC" w14:textId="77777777" w:rsidR="0063233B" w:rsidRDefault="0063233B" w:rsidP="0063233B">
      <w:pPr>
        <w:pStyle w:val="BodyText"/>
        <w:rPr>
          <w:rFonts w:asciiTheme="minorHAnsi" w:hAnsiTheme="minorHAnsi"/>
        </w:rPr>
      </w:pPr>
    </w:p>
    <w:p w14:paraId="48700623" w14:textId="77777777" w:rsidR="0063233B" w:rsidRDefault="0063233B" w:rsidP="0063233B">
      <w:pPr>
        <w:pStyle w:val="BodyText"/>
        <w:rPr>
          <w:rFonts w:asciiTheme="minorHAnsi" w:hAnsiTheme="minorHAnsi"/>
        </w:rPr>
      </w:pPr>
      <w:r>
        <w:rPr>
          <w:rFonts w:asciiTheme="minorHAnsi" w:hAnsiTheme="minorHAnsi"/>
        </w:rPr>
        <w:t xml:space="preserve">Table </w:t>
      </w:r>
      <w:proofErr w:type="spellStart"/>
      <w:r>
        <w:rPr>
          <w:rFonts w:asciiTheme="minorHAnsi" w:hAnsiTheme="minorHAnsi"/>
        </w:rPr>
        <w:t>TrainStation</w:t>
      </w:r>
      <w:proofErr w:type="spellEnd"/>
      <w:r>
        <w:rPr>
          <w:rFonts w:asciiTheme="minorHAnsi" w:hAnsiTheme="minorHAnsi"/>
        </w:rPr>
        <w:t xml:space="preserve"> is a bridge table and has </w:t>
      </w:r>
      <w:proofErr w:type="spellStart"/>
      <w:r>
        <w:rPr>
          <w:rFonts w:asciiTheme="minorHAnsi" w:hAnsiTheme="minorHAnsi"/>
        </w:rPr>
        <w:t>TrackID</w:t>
      </w:r>
      <w:proofErr w:type="spellEnd"/>
      <w:r>
        <w:rPr>
          <w:rFonts w:asciiTheme="minorHAnsi" w:hAnsiTheme="minorHAnsi"/>
        </w:rPr>
        <w:t xml:space="preserve"> and </w:t>
      </w:r>
      <w:proofErr w:type="spellStart"/>
      <w:r>
        <w:rPr>
          <w:rFonts w:asciiTheme="minorHAnsi" w:hAnsiTheme="minorHAnsi"/>
        </w:rPr>
        <w:t>LineID</w:t>
      </w:r>
      <w:proofErr w:type="spellEnd"/>
      <w:r>
        <w:rPr>
          <w:rFonts w:asciiTheme="minorHAnsi" w:hAnsiTheme="minorHAnsi"/>
        </w:rPr>
        <w:t xml:space="preserve"> as composite primary key and they are also foreign keys. I changed many-to-many relationship with two one-to-many relationship and that’s why I created this table. And additionally added one attribute </w:t>
      </w:r>
      <w:proofErr w:type="spellStart"/>
      <w:r>
        <w:rPr>
          <w:rFonts w:asciiTheme="minorHAnsi" w:hAnsiTheme="minorHAnsi"/>
        </w:rPr>
        <w:t>StationOrder</w:t>
      </w:r>
      <w:proofErr w:type="spellEnd"/>
      <w:r>
        <w:rPr>
          <w:rFonts w:asciiTheme="minorHAnsi" w:hAnsiTheme="minorHAnsi"/>
        </w:rPr>
        <w:t xml:space="preserve"> to keep track how the stations are ordered in one line.</w:t>
      </w:r>
    </w:p>
    <w:p w14:paraId="0CA85A90" w14:textId="77777777" w:rsidR="0063233B" w:rsidRDefault="0063233B" w:rsidP="0063233B">
      <w:pPr>
        <w:pStyle w:val="BodyText"/>
        <w:rPr>
          <w:rFonts w:asciiTheme="minorHAnsi" w:hAnsiTheme="minorHAnsi"/>
        </w:rPr>
      </w:pPr>
    </w:p>
    <w:p w14:paraId="31A704BB" w14:textId="77777777" w:rsidR="0063233B" w:rsidRDefault="0063233B" w:rsidP="0063233B">
      <w:pPr>
        <w:pStyle w:val="BodyText"/>
        <w:rPr>
          <w:rFonts w:asciiTheme="minorHAnsi" w:hAnsiTheme="minorHAnsi"/>
        </w:rPr>
      </w:pPr>
    </w:p>
    <w:tbl>
      <w:tblPr>
        <w:tblpPr w:leftFromText="180" w:rightFromText="180" w:vertAnchor="text" w:horzAnchor="margin" w:tblpXSpec="center" w:tblpY="364"/>
        <w:tblW w:w="5607"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69"/>
        <w:gridCol w:w="1869"/>
        <w:gridCol w:w="1869"/>
      </w:tblGrid>
      <w:tr w:rsidR="008C05B3" w:rsidRPr="00BE17E0" w14:paraId="0ED348F8" w14:textId="77777777" w:rsidTr="00DA5B2E">
        <w:trPr>
          <w:trHeight w:val="366"/>
        </w:trPr>
        <w:tc>
          <w:tcPr>
            <w:tcW w:w="1869" w:type="dxa"/>
            <w:shd w:val="clear" w:color="auto" w:fill="76CDD8"/>
          </w:tcPr>
          <w:p w14:paraId="38B84808" w14:textId="34B3AFBE" w:rsidR="008C05B3" w:rsidRPr="00BE17E0" w:rsidRDefault="008C05B3" w:rsidP="00DA5B2E">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StationID</w:t>
            </w:r>
            <w:proofErr w:type="spellEnd"/>
          </w:p>
        </w:tc>
        <w:tc>
          <w:tcPr>
            <w:tcW w:w="1869" w:type="dxa"/>
            <w:shd w:val="clear" w:color="auto" w:fill="76CDD8"/>
          </w:tcPr>
          <w:p w14:paraId="10B03559" w14:textId="77777777" w:rsidR="008C05B3" w:rsidRDefault="008C05B3"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LineID</w:t>
            </w:r>
            <w:proofErr w:type="spellEnd"/>
          </w:p>
        </w:tc>
        <w:tc>
          <w:tcPr>
            <w:tcW w:w="1869" w:type="dxa"/>
            <w:shd w:val="clear" w:color="auto" w:fill="76CDD8"/>
          </w:tcPr>
          <w:p w14:paraId="52FB5406" w14:textId="69E94436" w:rsidR="008C05B3" w:rsidRPr="00BE17E0" w:rsidRDefault="008C05B3" w:rsidP="00DA5B2E">
            <w:pPr>
              <w:pStyle w:val="BodyText"/>
              <w:widowControl w:val="0"/>
              <w:spacing w:line="360" w:lineRule="auto"/>
              <w:rPr>
                <w:color w:val="FFFFFF" w:themeColor="background1"/>
                <w:sz w:val="18"/>
                <w:szCs w:val="18"/>
              </w:rPr>
            </w:pPr>
            <w:r>
              <w:rPr>
                <w:color w:val="FFFFFF" w:themeColor="background1"/>
                <w:sz w:val="18"/>
                <w:szCs w:val="18"/>
              </w:rPr>
              <w:t xml:space="preserve"> </w:t>
            </w:r>
            <w:proofErr w:type="spellStart"/>
            <w:r>
              <w:rPr>
                <w:color w:val="FFFFFF" w:themeColor="background1"/>
                <w:sz w:val="18"/>
                <w:szCs w:val="18"/>
              </w:rPr>
              <w:t>StationOrder</w:t>
            </w:r>
            <w:proofErr w:type="spellEnd"/>
          </w:p>
        </w:tc>
      </w:tr>
      <w:tr w:rsidR="008C05B3" w14:paraId="6BC46022" w14:textId="77777777" w:rsidTr="00DA5B2E">
        <w:trPr>
          <w:trHeight w:val="541"/>
        </w:trPr>
        <w:tc>
          <w:tcPr>
            <w:tcW w:w="1869" w:type="dxa"/>
          </w:tcPr>
          <w:p w14:paraId="5AA2FCF4" w14:textId="2AA3569D" w:rsidR="008C05B3" w:rsidRDefault="008C05B3" w:rsidP="00DA5B2E">
            <w:pPr>
              <w:pStyle w:val="BodyText"/>
            </w:pPr>
            <w:r>
              <w:t xml:space="preserve">        1</w:t>
            </w:r>
          </w:p>
        </w:tc>
        <w:tc>
          <w:tcPr>
            <w:tcW w:w="1869" w:type="dxa"/>
          </w:tcPr>
          <w:p w14:paraId="39CEF296" w14:textId="77777777" w:rsidR="008C05B3" w:rsidRDefault="008C05B3" w:rsidP="00DA5B2E">
            <w:pPr>
              <w:pStyle w:val="BodyText"/>
            </w:pPr>
            <w:r>
              <w:t xml:space="preserve">  10</w:t>
            </w:r>
          </w:p>
        </w:tc>
        <w:tc>
          <w:tcPr>
            <w:tcW w:w="1869" w:type="dxa"/>
          </w:tcPr>
          <w:p w14:paraId="533D2514" w14:textId="3B7D39E3" w:rsidR="008C05B3" w:rsidRDefault="008C05B3" w:rsidP="00DA5B2E">
            <w:pPr>
              <w:pStyle w:val="BodyText"/>
            </w:pPr>
            <w:r>
              <w:t xml:space="preserve">  22</w:t>
            </w:r>
          </w:p>
        </w:tc>
      </w:tr>
    </w:tbl>
    <w:p w14:paraId="6F6D392C" w14:textId="3A59EE0B" w:rsidR="0063233B" w:rsidRDefault="0063233B" w:rsidP="0063233B">
      <w:pPr>
        <w:pStyle w:val="BodyText"/>
        <w:rPr>
          <w:rFonts w:asciiTheme="minorHAnsi" w:hAnsiTheme="minorHAnsi"/>
        </w:rPr>
      </w:pPr>
    </w:p>
    <w:p w14:paraId="4C373283" w14:textId="77777777" w:rsidR="0063233B" w:rsidRDefault="0063233B" w:rsidP="0063233B">
      <w:pPr>
        <w:pStyle w:val="BodyText"/>
        <w:rPr>
          <w:rFonts w:asciiTheme="minorHAnsi" w:hAnsiTheme="minorHAnsi"/>
        </w:rPr>
      </w:pPr>
    </w:p>
    <w:p w14:paraId="7C99AA39" w14:textId="77777777" w:rsidR="0063233B" w:rsidRDefault="0063233B" w:rsidP="0063233B">
      <w:pPr>
        <w:pStyle w:val="BodyText"/>
        <w:rPr>
          <w:rFonts w:asciiTheme="minorHAnsi" w:hAnsiTheme="minorHAnsi"/>
        </w:rPr>
      </w:pPr>
    </w:p>
    <w:p w14:paraId="2E24365B" w14:textId="77777777" w:rsidR="0063233B" w:rsidRDefault="0063233B" w:rsidP="0063233B">
      <w:pPr>
        <w:pStyle w:val="BodyText"/>
        <w:rPr>
          <w:rFonts w:asciiTheme="minorHAnsi" w:hAnsiTheme="minorHAnsi"/>
        </w:rPr>
      </w:pPr>
    </w:p>
    <w:p w14:paraId="232F3378" w14:textId="77777777" w:rsidR="0063233B" w:rsidRPr="00DA5B2E" w:rsidRDefault="0063233B" w:rsidP="0063233B">
      <w:pPr>
        <w:pStyle w:val="BodyText"/>
        <w:rPr>
          <w:rFonts w:asciiTheme="minorHAnsi" w:hAnsiTheme="minorHAnsi"/>
        </w:rPr>
      </w:pPr>
    </w:p>
    <w:p w14:paraId="55003BEE" w14:textId="77777777" w:rsidR="001C791D" w:rsidRDefault="001C791D"/>
    <w:p w14:paraId="20D8993B" w14:textId="77777777" w:rsidR="008C05B3" w:rsidRDefault="008C05B3"/>
    <w:p w14:paraId="2B11E11A" w14:textId="77777777" w:rsidR="00A85620" w:rsidRDefault="00A85620" w:rsidP="00A85620">
      <w:pPr>
        <w:rPr>
          <w:rFonts w:asciiTheme="minorHAnsi" w:hAnsiTheme="minorHAnsi"/>
          <w:sz w:val="28"/>
          <w:szCs w:val="28"/>
        </w:rPr>
      </w:pPr>
    </w:p>
    <w:p w14:paraId="4ED917C3" w14:textId="77777777" w:rsidR="00A85620" w:rsidRPr="00A85620" w:rsidRDefault="00A85620" w:rsidP="00A85620">
      <w:pPr>
        <w:rPr>
          <w:rFonts w:asciiTheme="minorHAnsi" w:hAnsiTheme="minorHAnsi"/>
          <w:sz w:val="28"/>
          <w:szCs w:val="28"/>
        </w:rPr>
      </w:pPr>
    </w:p>
    <w:p w14:paraId="698043E5" w14:textId="313AD049" w:rsidR="008C05B3" w:rsidRPr="008C05B3" w:rsidRDefault="008C05B3">
      <w:pPr>
        <w:rPr>
          <w:rFonts w:asciiTheme="minorHAnsi" w:hAnsiTheme="minorHAnsi"/>
          <w:sz w:val="28"/>
          <w:szCs w:val="28"/>
        </w:rPr>
      </w:pPr>
      <w:r>
        <w:rPr>
          <w:rFonts w:asciiTheme="minorHAnsi" w:hAnsiTheme="minorHAnsi"/>
          <w:sz w:val="28"/>
          <w:szCs w:val="28"/>
        </w:rPr>
        <w:t xml:space="preserve"> </w:t>
      </w:r>
    </w:p>
    <w:sectPr w:rsidR="008C05B3" w:rsidRPr="008C05B3" w:rsidSect="0063233B">
      <w:headerReference w:type="default" r:id="rId9"/>
      <w:footerReference w:type="default" r:id="rId10"/>
      <w:footerReference w:type="first" r:id="rId11"/>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3D467" w14:textId="77777777" w:rsidR="004B0C4B" w:rsidRDefault="004B0C4B">
      <w:pPr>
        <w:spacing w:line="240" w:lineRule="auto"/>
      </w:pPr>
      <w:r>
        <w:separator/>
      </w:r>
    </w:p>
  </w:endnote>
  <w:endnote w:type="continuationSeparator" w:id="0">
    <w:p w14:paraId="19847F01" w14:textId="77777777" w:rsidR="004B0C4B" w:rsidRDefault="004B0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F57D7" w14:textId="77777777" w:rsidR="00B13462" w:rsidRPr="00851FAD" w:rsidRDefault="00000000"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8B43CB0" w14:textId="77777777" w:rsidTr="002A572B">
      <w:tc>
        <w:tcPr>
          <w:tcW w:w="8472" w:type="dxa"/>
        </w:tcPr>
        <w:p w14:paraId="5F69CB97" w14:textId="77777777" w:rsidR="00B13462" w:rsidRDefault="00B13462" w:rsidP="002A572B">
          <w:pPr>
            <w:pStyle w:val="Footer"/>
          </w:pPr>
          <w:fldSimple w:instr=" DOCPROPERTY  Classification  \* MERGEFORMAT ">
            <w:r>
              <w:t>Confidential</w:t>
            </w:r>
          </w:fldSimple>
          <w:r>
            <w:tab/>
          </w:r>
        </w:p>
      </w:tc>
    </w:tr>
  </w:tbl>
  <w:p w14:paraId="35892E2A" w14:textId="77777777" w:rsidR="00B13462" w:rsidRPr="00205D53" w:rsidRDefault="00000000" w:rsidP="007F4104">
    <w:pPr>
      <w:pStyle w:val="Footer"/>
    </w:pPr>
    <w:r w:rsidRPr="00205D53">
      <w:rPr>
        <w:noProof/>
        <w:color w:val="2B579A"/>
        <w:shd w:val="clear" w:color="auto" w:fill="E6E6E6"/>
      </w:rPr>
      <mc:AlternateContent>
        <mc:Choice Requires="wps">
          <w:drawing>
            <wp:anchor distT="0" distB="0" distL="114300" distR="114300" simplePos="0" relativeHeight="251659264" behindDoc="0" locked="0" layoutInCell="1" allowOverlap="1" wp14:anchorId="0EE0D1EF" wp14:editId="61E26B14">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394755"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6232B75" w14:textId="77777777" w:rsidTr="002A572B">
      <w:tc>
        <w:tcPr>
          <w:tcW w:w="1526" w:type="dxa"/>
          <w:vAlign w:val="center"/>
          <w:hideMark/>
        </w:tcPr>
        <w:p w14:paraId="686DB3ED" w14:textId="77777777" w:rsidR="00B13462" w:rsidRDefault="00000000" w:rsidP="0076784B">
          <w:pPr>
            <w:pStyle w:val="Footer"/>
            <w:rPr>
              <w:b/>
            </w:rPr>
          </w:pPr>
          <w:r>
            <w:rPr>
              <w:b/>
            </w:rPr>
            <w:t>Legal Notice:</w:t>
          </w:r>
        </w:p>
      </w:tc>
      <w:tc>
        <w:tcPr>
          <w:tcW w:w="7613" w:type="dxa"/>
          <w:vAlign w:val="center"/>
          <w:hideMark/>
        </w:tcPr>
        <w:p w14:paraId="539C818F" w14:textId="77777777" w:rsidR="00B13462" w:rsidRDefault="00000000" w:rsidP="0076784B">
          <w:pPr>
            <w:pStyle w:val="Footer"/>
          </w:pPr>
          <w:r>
            <w:t>This document contains privileged and/or confidential information and may not be disclosed, distributed or reproduced without the prior written permission of EPAM®.</w:t>
          </w:r>
        </w:p>
      </w:tc>
    </w:tr>
    <w:tr w:rsidR="0076784B" w14:paraId="04C661C0" w14:textId="77777777" w:rsidTr="002A572B">
      <w:tc>
        <w:tcPr>
          <w:tcW w:w="9139" w:type="dxa"/>
          <w:gridSpan w:val="2"/>
          <w:hideMark/>
        </w:tcPr>
        <w:p w14:paraId="7E46FF8B" w14:textId="77777777" w:rsidR="00B13462" w:rsidRDefault="00B13462" w:rsidP="0076784B">
          <w:pPr>
            <w:pStyle w:val="Footer"/>
          </w:pPr>
          <w:fldSimple w:instr=" DOCPROPERTY  Classification  \* MERGEFORMAT ">
            <w:r>
              <w:t>Confidential</w:t>
            </w:r>
          </w:fldSimple>
        </w:p>
      </w:tc>
    </w:tr>
  </w:tbl>
  <w:p w14:paraId="49A0A5BE" w14:textId="77777777" w:rsidR="00B13462" w:rsidRDefault="00000000" w:rsidP="002A572B">
    <w:pPr>
      <w:pStyle w:val="Footer"/>
      <w:ind w:left="0" w:right="1"/>
    </w:pPr>
    <w:r>
      <w:rPr>
        <w:noProof/>
        <w:color w:val="2B579A"/>
        <w:shd w:val="clear" w:color="auto" w:fill="E6E6E6"/>
      </w:rPr>
      <mc:AlternateContent>
        <mc:Choice Requires="wps">
          <w:drawing>
            <wp:anchor distT="0" distB="0" distL="114300" distR="114300" simplePos="0" relativeHeight="251660288" behindDoc="0" locked="0" layoutInCell="1" allowOverlap="1" wp14:anchorId="4632D361" wp14:editId="26E40668">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B5FD1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D86FA" w14:textId="77777777" w:rsidR="004B0C4B" w:rsidRDefault="004B0C4B">
      <w:pPr>
        <w:spacing w:line="240" w:lineRule="auto"/>
      </w:pPr>
      <w:r>
        <w:separator/>
      </w:r>
    </w:p>
  </w:footnote>
  <w:footnote w:type="continuationSeparator" w:id="0">
    <w:p w14:paraId="19C3C649" w14:textId="77777777" w:rsidR="004B0C4B" w:rsidRDefault="004B0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24D001DC" w14:textId="77777777" w:rsidTr="006366F2">
      <w:tc>
        <w:tcPr>
          <w:tcW w:w="8121" w:type="dxa"/>
          <w:vAlign w:val="center"/>
          <w:hideMark/>
        </w:tcPr>
        <w:p w14:paraId="1B918622" w14:textId="77777777" w:rsidR="00B13462" w:rsidRDefault="00000000" w:rsidP="002A572B">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38D37F86" w14:textId="77777777" w:rsidR="00B13462" w:rsidRDefault="00B13462" w:rsidP="002A572B">
          <w:pPr>
            <w:pStyle w:val="Header"/>
          </w:pPr>
        </w:p>
      </w:tc>
    </w:tr>
    <w:tr w:rsidR="002A572B" w14:paraId="173F00D3" w14:textId="77777777" w:rsidTr="006366F2">
      <w:trPr>
        <w:trHeight w:val="340"/>
      </w:trPr>
      <w:tc>
        <w:tcPr>
          <w:tcW w:w="8121" w:type="dxa"/>
          <w:vAlign w:val="center"/>
          <w:hideMark/>
        </w:tcPr>
        <w:p w14:paraId="5AE42804" w14:textId="77777777" w:rsidR="00B13462" w:rsidRDefault="00000000" w:rsidP="002A19FA">
          <w:pPr>
            <w:pStyle w:val="Header"/>
            <w:tabs>
              <w:tab w:val="clear" w:pos="0"/>
            </w:tabs>
          </w:pPr>
          <w:r>
            <w:t>Business Template</w:t>
          </w:r>
        </w:p>
      </w:tc>
      <w:tc>
        <w:tcPr>
          <w:tcW w:w="1377" w:type="dxa"/>
          <w:vAlign w:val="center"/>
          <w:hideMark/>
        </w:tcPr>
        <w:p w14:paraId="7DE00C26" w14:textId="77777777" w:rsidR="00B13462" w:rsidRDefault="00000000" w:rsidP="002A572B">
          <w:pPr>
            <w:pStyle w:val="Header"/>
            <w:jc w:val="right"/>
          </w:pPr>
          <w:r>
            <w:rPr>
              <w:noProof/>
              <w:color w:val="2B579A"/>
              <w:shd w:val="clear" w:color="auto" w:fill="E6E6E6"/>
            </w:rPr>
            <w:drawing>
              <wp:inline distT="0" distB="0" distL="0" distR="0" wp14:anchorId="1E4F7278" wp14:editId="68E72E1F">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70F4B3C" w14:textId="77777777" w:rsidR="00B13462" w:rsidRPr="002A572B" w:rsidRDefault="00000000"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61312" behindDoc="0" locked="0" layoutInCell="1" allowOverlap="1" wp14:anchorId="07E154E0" wp14:editId="6A81C148">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0BD1B1"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 w15:restartNumberingAfterBreak="0">
    <w:nsid w:val="60585118"/>
    <w:multiLevelType w:val="hybridMultilevel"/>
    <w:tmpl w:val="9726F3B0"/>
    <w:lvl w:ilvl="0" w:tplc="3F32E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0"/>
  </w:num>
  <w:num w:numId="2" w16cid:durableId="989601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3B"/>
    <w:rsid w:val="000E7466"/>
    <w:rsid w:val="00101155"/>
    <w:rsid w:val="001C791D"/>
    <w:rsid w:val="003F07C3"/>
    <w:rsid w:val="00415D85"/>
    <w:rsid w:val="004B0C4B"/>
    <w:rsid w:val="005C278E"/>
    <w:rsid w:val="0063233B"/>
    <w:rsid w:val="008022A3"/>
    <w:rsid w:val="00895501"/>
    <w:rsid w:val="008C05B3"/>
    <w:rsid w:val="00913EFD"/>
    <w:rsid w:val="00A85620"/>
    <w:rsid w:val="00B13462"/>
    <w:rsid w:val="00B55614"/>
    <w:rsid w:val="00B61693"/>
    <w:rsid w:val="00BD1D60"/>
    <w:rsid w:val="00C44E3E"/>
    <w:rsid w:val="00C9076D"/>
    <w:rsid w:val="00CD6549"/>
    <w:rsid w:val="00ED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F446"/>
  <w15:chartTrackingRefBased/>
  <w15:docId w15:val="{C7E19E8F-77CC-4D4B-AA9A-C87C6319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8C05B3"/>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aliases w:val="Attribute Heading 1,Section"/>
    <w:next w:val="BodyText"/>
    <w:link w:val="Heading1Char"/>
    <w:qFormat/>
    <w:rsid w:val="0063233B"/>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aliases w:val="Attribute Heading 2,Major"/>
    <w:next w:val="BodyText"/>
    <w:link w:val="Heading2Char"/>
    <w:qFormat/>
    <w:rsid w:val="0063233B"/>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aliases w:val="Table Attribute Heading"/>
    <w:next w:val="BodyText"/>
    <w:link w:val="Heading3Char"/>
    <w:qFormat/>
    <w:rsid w:val="0063233B"/>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63233B"/>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63233B"/>
    <w:rPr>
      <w:rFonts w:ascii="Arial Black" w:eastAsia="Times New Roman" w:hAnsi="Arial Black" w:cs="Times New Roman"/>
      <w:caps/>
      <w:color w:val="464547"/>
      <w:kern w:val="0"/>
      <w:sz w:val="28"/>
      <w:szCs w:val="20"/>
      <w14:ligatures w14:val="none"/>
    </w:rPr>
  </w:style>
  <w:style w:type="character" w:customStyle="1" w:styleId="Heading2Char">
    <w:name w:val="Heading 2 Char"/>
    <w:aliases w:val="Attribute Heading 2 Char,Major Char"/>
    <w:basedOn w:val="DefaultParagraphFont"/>
    <w:link w:val="Heading2"/>
    <w:rsid w:val="0063233B"/>
    <w:rPr>
      <w:rFonts w:ascii="Arial Black" w:eastAsia="Times New Roman" w:hAnsi="Arial Black" w:cs="Times New Roman"/>
      <w:caps/>
      <w:color w:val="1A9CB0"/>
      <w:kern w:val="0"/>
      <w:sz w:val="24"/>
      <w:szCs w:val="20"/>
      <w14:ligatures w14:val="none"/>
    </w:rPr>
  </w:style>
  <w:style w:type="character" w:customStyle="1" w:styleId="Heading3Char">
    <w:name w:val="Heading 3 Char"/>
    <w:aliases w:val="Table Attribute Heading Char"/>
    <w:basedOn w:val="DefaultParagraphFont"/>
    <w:link w:val="Heading3"/>
    <w:rsid w:val="0063233B"/>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63233B"/>
    <w:rPr>
      <w:rFonts w:ascii="Arial Black" w:eastAsia="Times New Roman" w:hAnsi="Arial Black" w:cs="Times New Roman"/>
      <w:color w:val="1A9CB0"/>
      <w:kern w:val="0"/>
      <w:szCs w:val="20"/>
      <w14:ligatures w14:val="none"/>
    </w:rPr>
  </w:style>
  <w:style w:type="paragraph" w:styleId="BodyText">
    <w:name w:val="Body Text"/>
    <w:link w:val="BodyTextChar"/>
    <w:qFormat/>
    <w:rsid w:val="0063233B"/>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63233B"/>
    <w:rPr>
      <w:rFonts w:ascii="Trebuchet MS" w:eastAsia="Times New Roman" w:hAnsi="Trebuchet MS" w:cs="Times New Roman"/>
      <w:color w:val="464547"/>
      <w:kern w:val="0"/>
      <w:sz w:val="20"/>
      <w:szCs w:val="20"/>
      <w14:ligatures w14:val="none"/>
    </w:rPr>
  </w:style>
  <w:style w:type="paragraph" w:styleId="Footer">
    <w:name w:val="footer"/>
    <w:link w:val="FooterChar"/>
    <w:qFormat/>
    <w:rsid w:val="0063233B"/>
    <w:pPr>
      <w:widowControl w:val="0"/>
      <w:tabs>
        <w:tab w:val="right" w:pos="9214"/>
      </w:tabs>
      <w:spacing w:before="120" w:after="120" w:line="240" w:lineRule="atLeast"/>
      <w:ind w:left="-113"/>
    </w:pPr>
    <w:rPr>
      <w:rFonts w:ascii="Trebuchet MS" w:eastAsia="Times New Roman" w:hAnsi="Trebuchet MS" w:cs="Times New Roman"/>
      <w:color w:val="464547"/>
      <w:kern w:val="0"/>
      <w:sz w:val="18"/>
      <w:szCs w:val="18"/>
      <w14:ligatures w14:val="none"/>
    </w:rPr>
  </w:style>
  <w:style w:type="character" w:customStyle="1" w:styleId="FooterChar">
    <w:name w:val="Footer Char"/>
    <w:basedOn w:val="DefaultParagraphFont"/>
    <w:link w:val="Footer"/>
    <w:rsid w:val="0063233B"/>
    <w:rPr>
      <w:rFonts w:ascii="Trebuchet MS" w:eastAsia="Times New Roman" w:hAnsi="Trebuchet MS" w:cs="Times New Roman"/>
      <w:color w:val="464547"/>
      <w:kern w:val="0"/>
      <w:sz w:val="18"/>
      <w:szCs w:val="18"/>
      <w14:ligatures w14:val="none"/>
    </w:rPr>
  </w:style>
  <w:style w:type="paragraph" w:styleId="Header">
    <w:name w:val="header"/>
    <w:link w:val="HeaderChar"/>
    <w:qFormat/>
    <w:rsid w:val="0063233B"/>
    <w:pPr>
      <w:tabs>
        <w:tab w:val="left" w:pos="0"/>
        <w:tab w:val="right" w:pos="8222"/>
      </w:tabs>
      <w:spacing w:after="0" w:line="240" w:lineRule="auto"/>
    </w:pPr>
    <w:rPr>
      <w:rFonts w:ascii="Trebuchet MS" w:eastAsia="MS Gothic" w:hAnsi="Trebuchet MS" w:cs="Times New Roman"/>
      <w:color w:val="464547"/>
      <w:kern w:val="0"/>
      <w:sz w:val="18"/>
      <w:szCs w:val="20"/>
      <w14:ligatures w14:val="none"/>
    </w:rPr>
  </w:style>
  <w:style w:type="character" w:customStyle="1" w:styleId="HeaderChar">
    <w:name w:val="Header Char"/>
    <w:basedOn w:val="DefaultParagraphFont"/>
    <w:link w:val="Header"/>
    <w:rsid w:val="0063233B"/>
    <w:rPr>
      <w:rFonts w:ascii="Trebuchet MS" w:eastAsia="MS Gothic" w:hAnsi="Trebuchet MS" w:cs="Times New Roman"/>
      <w:color w:val="464547"/>
      <w:kern w:val="0"/>
      <w:sz w:val="18"/>
      <w:szCs w:val="20"/>
      <w14:ligatures w14:val="none"/>
    </w:rPr>
  </w:style>
  <w:style w:type="character" w:styleId="Hyperlink">
    <w:name w:val="Hyperlink"/>
    <w:basedOn w:val="DefaultParagraphFont"/>
    <w:uiPriority w:val="99"/>
    <w:qFormat/>
    <w:rsid w:val="0063233B"/>
    <w:rPr>
      <w:rFonts w:ascii="Trebuchet MS" w:hAnsi="Trebuchet MS"/>
      <w:color w:val="1A9CB0"/>
      <w:sz w:val="20"/>
      <w:u w:val="single"/>
    </w:rPr>
  </w:style>
  <w:style w:type="character" w:styleId="PageNumber">
    <w:name w:val="page number"/>
    <w:basedOn w:val="DefaultParagraphFont"/>
    <w:uiPriority w:val="1"/>
    <w:semiHidden/>
    <w:rsid w:val="0063233B"/>
    <w:rPr>
      <w:rFonts w:ascii="Trebuchet MS" w:hAnsi="Trebuchet MS"/>
      <w:color w:val="3B3838" w:themeColor="background2" w:themeShade="40"/>
      <w:position w:val="-6"/>
      <w:sz w:val="20"/>
    </w:rPr>
  </w:style>
  <w:style w:type="paragraph" w:styleId="TOC1">
    <w:name w:val="toc 1"/>
    <w:next w:val="BodyText"/>
    <w:uiPriority w:val="39"/>
    <w:qFormat/>
    <w:rsid w:val="0063233B"/>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63233B"/>
    <w:pPr>
      <w:spacing w:line="240" w:lineRule="auto"/>
    </w:pPr>
  </w:style>
  <w:style w:type="character" w:customStyle="1" w:styleId="CommentTextChar">
    <w:name w:val="Comment Text Char"/>
    <w:basedOn w:val="DefaultParagraphFont"/>
    <w:link w:val="CommentText"/>
    <w:uiPriority w:val="99"/>
    <w:semiHidden/>
    <w:rsid w:val="0063233B"/>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63233B"/>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63233B"/>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63233B"/>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paragraph" w:customStyle="1" w:styleId="ProjectName">
    <w:name w:val="ProjectName"/>
    <w:link w:val="ProjectNameChar"/>
    <w:qFormat/>
    <w:rsid w:val="0063233B"/>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63233B"/>
    <w:rPr>
      <w:rFonts w:ascii="Arial Black" w:eastAsia="Times New Roman" w:hAnsi="Arial Black" w:cs="Times New Roman"/>
      <w:color w:val="464547"/>
      <w:kern w:val="28"/>
      <w:sz w:val="28"/>
      <w:szCs w:val="28"/>
      <w14:ligatures w14:val="none"/>
    </w:rPr>
  </w:style>
  <w:style w:type="numbering" w:customStyle="1" w:styleId="Headings">
    <w:name w:val="Headings"/>
    <w:uiPriority w:val="99"/>
    <w:rsid w:val="0063233B"/>
    <w:pPr>
      <w:numPr>
        <w:numId w:val="1"/>
      </w:numPr>
    </w:pPr>
  </w:style>
  <w:style w:type="paragraph" w:styleId="TOC2">
    <w:name w:val="toc 2"/>
    <w:basedOn w:val="Normal"/>
    <w:next w:val="Normal"/>
    <w:autoRedefine/>
    <w:uiPriority w:val="39"/>
    <w:unhideWhenUsed/>
    <w:rsid w:val="0063233B"/>
    <w:pPr>
      <w:spacing w:after="100"/>
      <w:ind w:left="200"/>
    </w:pPr>
  </w:style>
  <w:style w:type="paragraph" w:styleId="ListParagraph">
    <w:name w:val="List Paragraph"/>
    <w:basedOn w:val="Normal"/>
    <w:uiPriority w:val="34"/>
    <w:qFormat/>
    <w:rsid w:val="008C05B3"/>
    <w:pPr>
      <w:ind w:left="720"/>
      <w:contextualSpacing/>
    </w:pPr>
  </w:style>
  <w:style w:type="paragraph" w:styleId="NormalWeb">
    <w:name w:val="Normal (Web)"/>
    <w:basedOn w:val="Normal"/>
    <w:uiPriority w:val="99"/>
    <w:semiHidden/>
    <w:unhideWhenUsed/>
    <w:rsid w:val="00C9076D"/>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5658">
      <w:bodyDiv w:val="1"/>
      <w:marLeft w:val="0"/>
      <w:marRight w:val="0"/>
      <w:marTop w:val="0"/>
      <w:marBottom w:val="0"/>
      <w:divBdr>
        <w:top w:val="none" w:sz="0" w:space="0" w:color="auto"/>
        <w:left w:val="none" w:sz="0" w:space="0" w:color="auto"/>
        <w:bottom w:val="none" w:sz="0" w:space="0" w:color="auto"/>
        <w:right w:val="none" w:sz="0" w:space="0" w:color="auto"/>
      </w:divBdr>
    </w:div>
    <w:div w:id="418525061">
      <w:bodyDiv w:val="1"/>
      <w:marLeft w:val="0"/>
      <w:marRight w:val="0"/>
      <w:marTop w:val="0"/>
      <w:marBottom w:val="0"/>
      <w:divBdr>
        <w:top w:val="none" w:sz="0" w:space="0" w:color="auto"/>
        <w:left w:val="none" w:sz="0" w:space="0" w:color="auto"/>
        <w:bottom w:val="none" w:sz="0" w:space="0" w:color="auto"/>
        <w:right w:val="none" w:sz="0" w:space="0" w:color="auto"/>
      </w:divBdr>
    </w:div>
    <w:div w:id="448010766">
      <w:bodyDiv w:val="1"/>
      <w:marLeft w:val="0"/>
      <w:marRight w:val="0"/>
      <w:marTop w:val="0"/>
      <w:marBottom w:val="0"/>
      <w:divBdr>
        <w:top w:val="none" w:sz="0" w:space="0" w:color="auto"/>
        <w:left w:val="none" w:sz="0" w:space="0" w:color="auto"/>
        <w:bottom w:val="none" w:sz="0" w:space="0" w:color="auto"/>
        <w:right w:val="none" w:sz="0" w:space="0" w:color="auto"/>
      </w:divBdr>
    </w:div>
    <w:div w:id="1702390962">
      <w:bodyDiv w:val="1"/>
      <w:marLeft w:val="0"/>
      <w:marRight w:val="0"/>
      <w:marTop w:val="0"/>
      <w:marBottom w:val="0"/>
      <w:divBdr>
        <w:top w:val="none" w:sz="0" w:space="0" w:color="auto"/>
        <w:left w:val="none" w:sz="0" w:space="0" w:color="auto"/>
        <w:bottom w:val="none" w:sz="0" w:space="0" w:color="auto"/>
        <w:right w:val="none" w:sz="0" w:space="0" w:color="auto"/>
      </w:divBdr>
    </w:div>
    <w:div w:id="1737437995">
      <w:bodyDiv w:val="1"/>
      <w:marLeft w:val="0"/>
      <w:marRight w:val="0"/>
      <w:marTop w:val="0"/>
      <w:marBottom w:val="0"/>
      <w:divBdr>
        <w:top w:val="none" w:sz="0" w:space="0" w:color="auto"/>
        <w:left w:val="none" w:sz="0" w:space="0" w:color="auto"/>
        <w:bottom w:val="none" w:sz="0" w:space="0" w:color="auto"/>
        <w:right w:val="none" w:sz="0" w:space="0" w:color="auto"/>
      </w:divBdr>
    </w:div>
    <w:div w:id="17546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2</cp:revision>
  <dcterms:created xsi:type="dcterms:W3CDTF">2024-11-04T14:21:00Z</dcterms:created>
  <dcterms:modified xsi:type="dcterms:W3CDTF">2024-11-04T14:21:00Z</dcterms:modified>
</cp:coreProperties>
</file>