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32594" w14:textId="77777777" w:rsidR="00500742" w:rsidRDefault="00500742" w:rsidP="00500742">
      <w:pPr>
        <w:pStyle w:val="BodyText"/>
      </w:pPr>
    </w:p>
    <w:p w14:paraId="77658F3B" w14:textId="77777777" w:rsidR="00500742" w:rsidRDefault="00500742" w:rsidP="00500742">
      <w:pPr>
        <w:pStyle w:val="BodyText"/>
      </w:pPr>
    </w:p>
    <w:p w14:paraId="0E34BD01" w14:textId="77777777" w:rsidR="00500742" w:rsidRDefault="00500742" w:rsidP="00500742">
      <w:pPr>
        <w:pStyle w:val="BodyText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BodyText"/>
      </w:pPr>
    </w:p>
    <w:p w14:paraId="6F72959F" w14:textId="77777777" w:rsidR="00500742" w:rsidRDefault="00500742" w:rsidP="00500742">
      <w:pPr>
        <w:pStyle w:val="BodyText"/>
      </w:pPr>
    </w:p>
    <w:p w14:paraId="19E2EDC6" w14:textId="77777777" w:rsidR="00500742" w:rsidRDefault="00500742" w:rsidP="00500742">
      <w:pPr>
        <w:pStyle w:val="BodyText"/>
      </w:pPr>
    </w:p>
    <w:p w14:paraId="31C885E5" w14:textId="77777777" w:rsidR="00500742" w:rsidRDefault="00500742" w:rsidP="00500742">
      <w:pPr>
        <w:pStyle w:val="BodyText"/>
      </w:pPr>
    </w:p>
    <w:p w14:paraId="74C5682C" w14:textId="77777777" w:rsidR="00500742" w:rsidRDefault="00500742" w:rsidP="00500742">
      <w:pPr>
        <w:pStyle w:val="BodyText"/>
      </w:pPr>
    </w:p>
    <w:p w14:paraId="543A52D9" w14:textId="77777777" w:rsidR="00500742" w:rsidRDefault="00500742" w:rsidP="00500742">
      <w:pPr>
        <w:pStyle w:val="BodyText"/>
      </w:pPr>
    </w:p>
    <w:p w14:paraId="5C893A34" w14:textId="77777777" w:rsidR="00500742" w:rsidRDefault="00500742" w:rsidP="00500742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6626B668" w14:textId="77777777" w:rsidTr="007206CD">
        <w:trPr>
          <w:trHeight w:val="1583"/>
        </w:trPr>
        <w:tc>
          <w:tcPr>
            <w:tcW w:w="9359" w:type="dxa"/>
          </w:tcPr>
          <w:p w14:paraId="178AC1E6" w14:textId="3B2D1765" w:rsidR="00500742" w:rsidRPr="007F4104" w:rsidRDefault="00426215" w:rsidP="007206CD">
            <w:pPr>
              <w:pStyle w:val="CommentSubject"/>
            </w:pPr>
            <w:r>
              <w:t>Business Template</w:t>
            </w:r>
          </w:p>
          <w:p w14:paraId="2A75448B" w14:textId="77777777" w:rsidR="00D04DA9" w:rsidRPr="00D04DA9" w:rsidRDefault="00500742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 xml:space="preserve"> DOCPROPERTY  Title  \* MERGEFORMAT </w:instrText>
            </w:r>
            <w:r>
              <w:rPr>
                <w:color w:val="2B579A"/>
                <w:shd w:val="clear" w:color="auto" w:fill="E6E6E6"/>
              </w:rPr>
              <w:fldChar w:fldCharType="separate"/>
            </w:r>
          </w:p>
          <w:p w14:paraId="413D4256" w14:textId="3331DAC1" w:rsidR="00500742" w:rsidRPr="00D04DA9" w:rsidRDefault="00950730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</w:pPr>
            <w:r w:rsidRPr="00950730"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Subject</w:t>
            </w:r>
            <w:r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 xml:space="preserve"> </w:t>
            </w:r>
            <w:r w:rsidRPr="00950730"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areas</w:t>
            </w:r>
            <w:r w:rsidR="00500742"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="00500742" w:rsidRPr="00114D08" w14:paraId="40961459" w14:textId="77777777" w:rsidTr="007206CD">
        <w:tc>
          <w:tcPr>
            <w:tcW w:w="9359" w:type="dxa"/>
          </w:tcPr>
          <w:p w14:paraId="76309376" w14:textId="563FE6E0" w:rsidR="00500742" w:rsidRPr="00426215" w:rsidRDefault="00426215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6215">
              <w:rPr>
                <w:rFonts w:ascii="Arial" w:hAnsi="Arial" w:cs="Arial"/>
                <w:b/>
                <w:bCs/>
                <w:sz w:val="18"/>
                <w:szCs w:val="18"/>
              </w:rPr>
              <w:t>Logo / Image</w:t>
            </w:r>
          </w:p>
        </w:tc>
      </w:tr>
    </w:tbl>
    <w:p w14:paraId="5897652F" w14:textId="77777777" w:rsidR="00500742" w:rsidRDefault="00500742" w:rsidP="00500742">
      <w:pPr>
        <w:pStyle w:val="BodyText"/>
      </w:pPr>
    </w:p>
    <w:p w14:paraId="4311A786" w14:textId="77777777" w:rsidR="00500742" w:rsidRDefault="00500742" w:rsidP="0050074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1754854A" w14:textId="77777777" w:rsidR="00500742" w:rsidRDefault="00500742" w:rsidP="00500742">
      <w:pPr>
        <w:pStyle w:val="BodyText"/>
      </w:pPr>
    </w:p>
    <w:p w14:paraId="208A37E9" w14:textId="77777777" w:rsidR="00500742" w:rsidRPr="00713C48" w:rsidRDefault="00500742" w:rsidP="00500742">
      <w:pPr>
        <w:pStyle w:val="TOCHeading"/>
      </w:pPr>
      <w:bookmarkStart w:id="0" w:name="_Toc456598587"/>
      <w:bookmarkStart w:id="1" w:name="_Toc456600918"/>
      <w:bookmarkStart w:id="2" w:name="_Toc2484421"/>
      <w:bookmarkStart w:id="3" w:name="_Toc4475558"/>
      <w:r w:rsidRPr="00713C48">
        <w:t>Contents</w:t>
      </w:r>
    </w:p>
    <w:p w14:paraId="5B80CBBC" w14:textId="7661780F" w:rsidR="00407DD5" w:rsidRDefault="0050074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anchor="_Toc62212630" w:history="1">
        <w:r w:rsidR="00407DD5" w:rsidRPr="00CF14D8">
          <w:rPr>
            <w:rStyle w:val="Hyperlink"/>
            <w:rFonts w:eastAsia="MS Gothic"/>
            <w:noProof/>
          </w:rPr>
          <w:t>1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Hyperlink"/>
            <w:rFonts w:eastAsia="MS Gothic"/>
            <w:noProof/>
          </w:rPr>
          <w:t>Business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_Toc62212630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714CE33" w14:textId="2F89B005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1" w:history="1">
        <w:r w:rsidRPr="00CF14D8">
          <w:rPr>
            <w:rStyle w:val="Hyperlink"/>
            <w:rFonts w:eastAsia="MS Gothic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Business background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_Toc62212631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43771BC" w14:textId="3DEEC2AB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2" w:history="1">
        <w:r w:rsidRPr="00CF14D8">
          <w:rPr>
            <w:rStyle w:val="Hyperlink"/>
            <w:rFonts w:eastAsia="MS Gothic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Problems. Current Situation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_Toc62212632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0E133934" w14:textId="54C61E7C" w:rsidR="00407DD5" w:rsidRDefault="00407DD5" w:rsidP="6D4B84C2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3" w:history="1">
        <w:r w:rsidRPr="00CF14D8">
          <w:rPr>
            <w:rStyle w:val="Hyperlink"/>
            <w:rFonts w:eastAsia="MS Gothic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3847">
          <w:rPr>
            <w:rStyle w:val="Hyperlink"/>
            <w:rFonts w:eastAsia="MS Gothic"/>
            <w:noProof/>
          </w:rPr>
          <w:t>The b</w:t>
        </w:r>
        <w:r w:rsidRPr="00CF14D8">
          <w:rPr>
            <w:rStyle w:val="Hyperlink"/>
            <w:rFonts w:eastAsia="MS Gothic"/>
            <w:noProof/>
          </w:rPr>
          <w:t xml:space="preserve">enefits </w:t>
        </w:r>
        <w:r w:rsidR="002B3847">
          <w:rPr>
            <w:rStyle w:val="Hyperlink"/>
            <w:rFonts w:eastAsia="MS Gothic"/>
            <w:noProof/>
          </w:rPr>
          <w:t>of</w:t>
        </w:r>
        <w:r w:rsidRPr="00CF14D8">
          <w:rPr>
            <w:rStyle w:val="Hyperlink"/>
            <w:rFonts w:eastAsia="MS Gothic"/>
            <w:noProof/>
          </w:rPr>
          <w:t xml:space="preserve"> implementing a database. Project Vision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_Toc62212633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128635C4" w14:textId="349EDCCA" w:rsidR="00407DD5" w:rsidRDefault="00407DD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2212634" w:history="1">
        <w:r w:rsidRPr="00CF14D8">
          <w:rPr>
            <w:rStyle w:val="Hyperlink"/>
            <w:rFonts w:eastAsia="MS Gothic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Model description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_Toc62212634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41C96AAF" w14:textId="1B137751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5" w:history="1">
        <w:r w:rsidRPr="00CF14D8">
          <w:rPr>
            <w:rStyle w:val="Hyperlink"/>
            <w:rFonts w:eastAsia="MS Gothic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Definitions &amp; Acronyms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_Toc62212635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670E842D" w14:textId="0E364FEB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6" w:history="1">
        <w:r w:rsidRPr="00CF14D8">
          <w:rPr>
            <w:rStyle w:val="Hyperlink"/>
            <w:rFonts w:eastAsia="MS Gothic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Logical Scheme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_Toc62212636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32F1B2ED" w14:textId="4CEEC0FC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7" w:history="1">
        <w:r w:rsidRPr="00CF14D8">
          <w:rPr>
            <w:rStyle w:val="Hyperlink"/>
            <w:rFonts w:eastAsia="MS Gothic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Objects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_Toc62212637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58FCF022" w14:textId="7D69FC3F" w:rsidR="00500742" w:rsidRPr="00114D08" w:rsidRDefault="00500742" w:rsidP="00500742">
      <w:pPr>
        <w:pStyle w:val="TOC1"/>
        <w:tabs>
          <w:tab w:val="left" w:pos="400"/>
          <w:tab w:val="right" w:leader="dot" w:pos="9347"/>
        </w:tabs>
        <w:rPr>
          <w:noProof/>
        </w:rPr>
      </w:pPr>
      <w:r>
        <w:rPr>
          <w:color w:val="2B579A"/>
          <w:shd w:val="clear" w:color="auto" w:fill="E6E6E6"/>
        </w:rPr>
        <w:fldChar w:fldCharType="end"/>
      </w:r>
    </w:p>
    <w:p w14:paraId="7A95404F" w14:textId="77777777" w:rsidR="00500742" w:rsidRPr="00114D08" w:rsidRDefault="00500742" w:rsidP="00500742">
      <w:pPr>
        <w:pStyle w:val="BodyText"/>
      </w:pPr>
    </w:p>
    <w:p w14:paraId="56241B92" w14:textId="34015214" w:rsidR="0094703C" w:rsidRPr="0077468E" w:rsidRDefault="00500742" w:rsidP="00426215">
      <w:pPr>
        <w:pStyle w:val="Heading1"/>
        <w:numPr>
          <w:ilvl w:val="0"/>
          <w:numId w:val="0"/>
        </w:numPr>
        <w:rPr>
          <w:sz w:val="24"/>
        </w:rPr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31B69AA4" w14:textId="77777777" w:rsidR="00426215" w:rsidRDefault="00426215" w:rsidP="00426215">
      <w:pPr>
        <w:pStyle w:val="Heading1"/>
        <w:ind w:left="431" w:hanging="431"/>
      </w:pPr>
      <w:bookmarkStart w:id="5" w:name="_Toc412572569"/>
      <w:bookmarkStart w:id="6" w:name="_Toc509167633"/>
      <w:bookmarkStart w:id="7" w:name="_Toc62212630"/>
      <w:r>
        <w:lastRenderedPageBreak/>
        <w:t>Business Description</w:t>
      </w:r>
      <w:bookmarkEnd w:id="5"/>
      <w:bookmarkEnd w:id="6"/>
      <w:bookmarkEnd w:id="7"/>
    </w:p>
    <w:p w14:paraId="45574318" w14:textId="6BB86AAC" w:rsidR="00426215" w:rsidRDefault="00426215" w:rsidP="00426215">
      <w:pPr>
        <w:pStyle w:val="Heading2"/>
        <w:keepNext w:val="0"/>
        <w:ind w:left="851" w:hanging="851"/>
      </w:pPr>
      <w:bookmarkStart w:id="8" w:name="_Toc412572570"/>
      <w:bookmarkStart w:id="9" w:name="_Toc509167634"/>
      <w:bookmarkStart w:id="10" w:name="_Toc62212631"/>
      <w:r>
        <w:t>Business background</w:t>
      </w:r>
      <w:bookmarkEnd w:id="8"/>
      <w:bookmarkEnd w:id="9"/>
      <w:bookmarkEnd w:id="10"/>
    </w:p>
    <w:p w14:paraId="1CE130DD" w14:textId="77777777" w:rsidR="00C403FF" w:rsidRPr="00C403FF" w:rsidRDefault="00C403FF" w:rsidP="00C403FF">
      <w:pPr>
        <w:pStyle w:val="BodyText"/>
      </w:pPr>
    </w:p>
    <w:p w14:paraId="3F9669AC" w14:textId="58EB986B" w:rsidR="00C403FF" w:rsidRPr="00C403FF" w:rsidRDefault="00426215" w:rsidP="00C403FF">
      <w:pPr>
        <w:pStyle w:val="Heading2"/>
        <w:keepNext w:val="0"/>
        <w:ind w:left="851" w:hanging="851"/>
      </w:pPr>
      <w:bookmarkStart w:id="11" w:name="_Toc412572571"/>
      <w:bookmarkStart w:id="12" w:name="_Toc509167635"/>
      <w:bookmarkStart w:id="13" w:name="_Toc62212632"/>
      <w:r>
        <w:t>P</w:t>
      </w:r>
      <w:r w:rsidRPr="00473DF1">
        <w:t>roblems</w:t>
      </w:r>
      <w:r w:rsidR="00C403FF">
        <w:t>.</w:t>
      </w:r>
      <w:r w:rsidRPr="00473DF1">
        <w:t xml:space="preserve"> </w:t>
      </w:r>
      <w:bookmarkStart w:id="14" w:name="_Toc462595274"/>
      <w:bookmarkEnd w:id="11"/>
      <w:bookmarkEnd w:id="12"/>
      <w:r w:rsidR="00C403FF" w:rsidRPr="00C403FF">
        <w:t>Current Situation</w:t>
      </w:r>
      <w:bookmarkEnd w:id="13"/>
      <w:bookmarkEnd w:id="14"/>
    </w:p>
    <w:p w14:paraId="7A3D1FB8" w14:textId="77777777" w:rsidR="00C403FF" w:rsidRPr="00E82570" w:rsidRDefault="00C403FF" w:rsidP="00426215">
      <w:pPr>
        <w:pStyle w:val="BodyText"/>
      </w:pPr>
    </w:p>
    <w:p w14:paraId="456F4093" w14:textId="1739094F" w:rsidR="00426215" w:rsidRDefault="0000152E" w:rsidP="00426215">
      <w:pPr>
        <w:pStyle w:val="Heading2"/>
        <w:keepNext w:val="0"/>
        <w:ind w:left="851" w:hanging="851"/>
      </w:pPr>
      <w:bookmarkStart w:id="15" w:name="_Toc412572572"/>
      <w:bookmarkStart w:id="16" w:name="_Toc509167636"/>
      <w:bookmarkStart w:id="17" w:name="_Toc62212633"/>
      <w:r>
        <w:t xml:space="preserve">the </w:t>
      </w:r>
      <w:r w:rsidR="00426215">
        <w:t xml:space="preserve">Benefits </w:t>
      </w:r>
      <w:r>
        <w:t>of</w:t>
      </w:r>
      <w:r w:rsidR="00426215">
        <w:t xml:space="preserve"> implementing a </w:t>
      </w:r>
      <w:bookmarkEnd w:id="15"/>
      <w:bookmarkEnd w:id="16"/>
      <w:r w:rsidR="00C403FF">
        <w:t>database. Project Vision</w:t>
      </w:r>
      <w:bookmarkEnd w:id="17"/>
    </w:p>
    <w:p w14:paraId="20C95FFC" w14:textId="77777777" w:rsidR="006F645E" w:rsidRPr="006F645E" w:rsidRDefault="006F645E" w:rsidP="006F645E">
      <w:pPr>
        <w:pStyle w:val="BodyText"/>
      </w:pPr>
    </w:p>
    <w:p w14:paraId="1B22C6C0" w14:textId="11675BAE" w:rsidR="00426215" w:rsidRDefault="006F645E" w:rsidP="00426215">
      <w:pPr>
        <w:pStyle w:val="Heading1"/>
        <w:ind w:left="431" w:hanging="431"/>
      </w:pPr>
      <w:bookmarkStart w:id="18" w:name="_Toc62212634"/>
      <w:bookmarkStart w:id="19" w:name="_Hlk314571188"/>
      <w:r>
        <w:t>Model description</w:t>
      </w:r>
      <w:bookmarkEnd w:id="18"/>
    </w:p>
    <w:p w14:paraId="65416CD2" w14:textId="77777777" w:rsidR="006F645E" w:rsidRDefault="006F645E" w:rsidP="006F645E">
      <w:pPr>
        <w:pStyle w:val="Heading2"/>
        <w:keepNext w:val="0"/>
        <w:ind w:left="851" w:hanging="851"/>
      </w:pPr>
      <w:bookmarkStart w:id="20" w:name="_Toc462595272"/>
      <w:bookmarkStart w:id="21" w:name="_Toc62212635"/>
      <w:r w:rsidRPr="008D63DF">
        <w:t>Definitions &amp; Acronyms</w:t>
      </w:r>
      <w:bookmarkEnd w:id="20"/>
      <w:bookmarkEnd w:id="21"/>
    </w:p>
    <w:p w14:paraId="4534CB92" w14:textId="77777777" w:rsidR="006F645E" w:rsidRPr="006F645E" w:rsidRDefault="006F645E" w:rsidP="006F645E">
      <w:pPr>
        <w:pStyle w:val="BodyText"/>
      </w:pPr>
    </w:p>
    <w:p w14:paraId="202F84C0" w14:textId="77777777" w:rsidR="00426215" w:rsidRDefault="00426215" w:rsidP="006F645E">
      <w:pPr>
        <w:pStyle w:val="Heading2"/>
        <w:keepNext w:val="0"/>
        <w:ind w:left="851" w:hanging="851"/>
      </w:pPr>
      <w:bookmarkStart w:id="22" w:name="_Toc412572574"/>
      <w:bookmarkStart w:id="23" w:name="_Toc509167638"/>
      <w:bookmarkStart w:id="24" w:name="_Toc62212636"/>
      <w:r>
        <w:t>Logical Scheme</w:t>
      </w:r>
      <w:bookmarkEnd w:id="22"/>
      <w:bookmarkEnd w:id="23"/>
      <w:bookmarkEnd w:id="24"/>
    </w:p>
    <w:bookmarkEnd w:id="19"/>
    <w:p w14:paraId="3963EE6B" w14:textId="438768DE" w:rsidR="006F645E" w:rsidRDefault="00A407B6" w:rsidP="00500742">
      <w:pPr>
        <w:pStyle w:val="BodyText"/>
      </w:pPr>
      <w:ins w:id="25" w:author="daviti matiashvili" w:date="2024-10-21T18:25:00Z" w16du:dateUtc="2024-10-21T14:25:00Z">
        <w:r>
          <w:rPr>
            <w:noProof/>
          </w:rPr>
          <w:drawing>
            <wp:inline distT="0" distB="0" distL="0" distR="0" wp14:anchorId="3CCEE8E3" wp14:editId="79C52332">
              <wp:extent cx="5941695" cy="3176270"/>
              <wp:effectExtent l="0" t="0" r="1905" b="5080"/>
              <wp:docPr id="1341258846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41258846" name="Picture 1341258846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1695" cy="31762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del w:id="26" w:author="daviti matiashvili" w:date="2024-10-21T04:19:00Z" w16du:dateUtc="2024-10-21T00:19:00Z">
        <w:r w:rsidR="006F645E" w:rsidDel="00D874ED">
          <w:delText>&lt;image&gt;</w:delText>
        </w:r>
      </w:del>
    </w:p>
    <w:p w14:paraId="39591329" w14:textId="2940DE18" w:rsidR="006F645E" w:rsidRDefault="006F645E" w:rsidP="00500742">
      <w:pPr>
        <w:pStyle w:val="BodyText"/>
      </w:pPr>
    </w:p>
    <w:p w14:paraId="3894FC29" w14:textId="059E1F60" w:rsidR="006F645E" w:rsidRDefault="00407DD5" w:rsidP="006F645E">
      <w:pPr>
        <w:pStyle w:val="Heading2"/>
        <w:keepNext w:val="0"/>
        <w:ind w:left="851" w:hanging="851"/>
      </w:pPr>
      <w:bookmarkStart w:id="27" w:name="_Toc62212637"/>
      <w:r>
        <w:t>O</w:t>
      </w:r>
      <w:r w:rsidR="006F645E">
        <w:t>bjects</w:t>
      </w:r>
      <w:bookmarkEnd w:id="27"/>
    </w:p>
    <w:p w14:paraId="194E0023" w14:textId="77777777" w:rsidR="006F645E" w:rsidRDefault="006F645E" w:rsidP="006F645E">
      <w:pPr>
        <w:pStyle w:val="BodyText"/>
      </w:pPr>
    </w:p>
    <w:p w14:paraId="77DDCB40" w14:textId="77777777" w:rsidR="00990A27" w:rsidRDefault="00990A27" w:rsidP="006F645E">
      <w:pPr>
        <w:pStyle w:val="BodyText"/>
        <w:rPr>
          <w:ins w:id="28" w:author="daviti matiashvili" w:date="2024-10-21T17:00:00Z" w16du:dateUtc="2024-10-21T13:00:00Z"/>
        </w:rPr>
      </w:pPr>
    </w:p>
    <w:p w14:paraId="60B170D0" w14:textId="77777777" w:rsidR="00990A27" w:rsidRDefault="00990A27" w:rsidP="006F645E">
      <w:pPr>
        <w:pStyle w:val="BodyText"/>
        <w:rPr>
          <w:ins w:id="29" w:author="daviti matiashvili" w:date="2024-10-21T17:00:00Z" w16du:dateUtc="2024-10-21T13:00:00Z"/>
        </w:rPr>
      </w:pPr>
    </w:p>
    <w:p w14:paraId="238DC161" w14:textId="77777777" w:rsidR="00990A27" w:rsidRDefault="00990A27" w:rsidP="006F645E">
      <w:pPr>
        <w:pStyle w:val="BodyText"/>
        <w:rPr>
          <w:ins w:id="30" w:author="daviti matiashvili" w:date="2024-10-21T17:00:00Z" w16du:dateUtc="2024-10-21T13:00:00Z"/>
        </w:rPr>
      </w:pPr>
    </w:p>
    <w:p w14:paraId="4F2D2C9A" w14:textId="77777777" w:rsidR="00990A27" w:rsidRDefault="00990A27" w:rsidP="006F645E">
      <w:pPr>
        <w:pStyle w:val="BodyText"/>
        <w:rPr>
          <w:ins w:id="31" w:author="daviti matiashvili" w:date="2024-10-21T17:00:00Z" w16du:dateUtc="2024-10-21T13:00:00Z"/>
        </w:rPr>
      </w:pPr>
    </w:p>
    <w:p w14:paraId="3615FC0F" w14:textId="77777777" w:rsidR="00990A27" w:rsidRDefault="00990A27" w:rsidP="006F645E">
      <w:pPr>
        <w:pStyle w:val="BodyText"/>
        <w:rPr>
          <w:ins w:id="32" w:author="daviti matiashvili" w:date="2024-10-21T17:00:00Z" w16du:dateUtc="2024-10-21T13:00:00Z"/>
        </w:rPr>
      </w:pPr>
    </w:p>
    <w:p w14:paraId="71AA236F" w14:textId="74E952AF" w:rsidR="006F645E" w:rsidRDefault="006F645E" w:rsidP="006F645E">
      <w:pPr>
        <w:pStyle w:val="BodyText"/>
      </w:pPr>
      <w:r>
        <w:lastRenderedPageBreak/>
        <w:t>Table Description</w:t>
      </w:r>
    </w:p>
    <w:p w14:paraId="061AE2A5" w14:textId="02A287F3" w:rsidR="00BE17E0" w:rsidRDefault="00BE17E0" w:rsidP="006F645E">
      <w:pPr>
        <w:pStyle w:val="BodyText"/>
      </w:pPr>
      <w:del w:id="33" w:author="daviti matiashvili" w:date="2024-10-21T04:19:00Z" w16du:dateUtc="2024-10-21T00:19:00Z">
        <w:r w:rsidDel="00D874ED">
          <w:delText>&lt;des</w:delText>
        </w:r>
        <w:r w:rsidR="007B27B1" w:rsidDel="00D874ED">
          <w:delText>c</w:delText>
        </w:r>
        <w:r w:rsidDel="00D874ED">
          <w:delText>ription&gt;</w:delText>
        </w:r>
      </w:del>
    </w:p>
    <w:p w14:paraId="72C5EF5E" w14:textId="77777777" w:rsidR="006F645E" w:rsidRDefault="006F645E" w:rsidP="006F64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  <w:tblGridChange w:id="34">
          <w:tblGrid>
            <w:gridCol w:w="108"/>
            <w:gridCol w:w="2194"/>
            <w:gridCol w:w="108"/>
            <w:gridCol w:w="2194"/>
            <w:gridCol w:w="108"/>
            <w:gridCol w:w="2194"/>
            <w:gridCol w:w="108"/>
            <w:gridCol w:w="2194"/>
            <w:gridCol w:w="108"/>
          </w:tblGrid>
        </w:tblGridChange>
      </w:tblGrid>
      <w:tr w:rsidR="006F645E" w14:paraId="2428E3B5" w14:textId="77777777" w:rsidTr="00BE17E0">
        <w:trPr>
          <w:trHeight w:val="292"/>
        </w:trPr>
        <w:tc>
          <w:tcPr>
            <w:tcW w:w="2302" w:type="dxa"/>
            <w:shd w:val="clear" w:color="auto" w:fill="76CDD8"/>
          </w:tcPr>
          <w:p w14:paraId="6235040D" w14:textId="05F79EBD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26E9486E" w14:textId="09745EED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E8C7867" w14:textId="60D97E5A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DF3FC75" w14:textId="15720009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BE17E0" w14:paraId="15601FC3" w14:textId="77777777" w:rsidTr="00BE17E0">
        <w:trPr>
          <w:trHeight w:val="432"/>
        </w:trPr>
        <w:tc>
          <w:tcPr>
            <w:tcW w:w="2302" w:type="dxa"/>
            <w:vMerge w:val="restart"/>
          </w:tcPr>
          <w:p w14:paraId="7AE223B1" w14:textId="77777777" w:rsidR="007B5A54" w:rsidRDefault="007B5A54" w:rsidP="006F645E">
            <w:pPr>
              <w:pStyle w:val="BodyText"/>
              <w:rPr>
                <w:ins w:id="35" w:author="daviti matiashvili" w:date="2024-10-21T03:57:00Z" w16du:dateUtc="2024-10-20T23:57:00Z"/>
              </w:rPr>
            </w:pPr>
          </w:p>
          <w:p w14:paraId="4FB44A01" w14:textId="3DC0425F" w:rsidR="00BE17E0" w:rsidRDefault="00BE17E0" w:rsidP="006F645E">
            <w:pPr>
              <w:pStyle w:val="BodyText"/>
            </w:pPr>
            <w:r>
              <w:t xml:space="preserve"> </w:t>
            </w:r>
            <w:ins w:id="36" w:author="daviti matiashvili" w:date="2024-10-21T03:58:00Z" w16du:dateUtc="2024-10-20T23:58:00Z">
              <w:r w:rsidR="007B5A54">
                <w:t>Station</w:t>
              </w:r>
            </w:ins>
            <w:del w:id="37" w:author="daviti matiashvili" w:date="2024-10-21T03:58:00Z" w16du:dateUtc="2024-10-20T23:58:00Z">
              <w:r w:rsidDel="007B5A54">
                <w:delText>Table 1</w:delText>
              </w:r>
            </w:del>
          </w:p>
        </w:tc>
        <w:tc>
          <w:tcPr>
            <w:tcW w:w="2302" w:type="dxa"/>
          </w:tcPr>
          <w:p w14:paraId="5287EB7E" w14:textId="3B5B15BA" w:rsidR="00BE17E0" w:rsidRDefault="007B5A54" w:rsidP="006F645E">
            <w:pPr>
              <w:pStyle w:val="BodyText"/>
            </w:pPr>
            <w:proofErr w:type="spellStart"/>
            <w:ins w:id="38" w:author="daviti matiashvili" w:date="2024-10-21T03:59:00Z" w16du:dateUtc="2024-10-20T23:59:00Z">
              <w:r>
                <w:t>StationID</w:t>
              </w:r>
            </w:ins>
            <w:proofErr w:type="spellEnd"/>
            <w:del w:id="39" w:author="daviti matiashvili" w:date="2024-10-21T03:58:00Z" w16du:dateUtc="2024-10-20T23:58:00Z">
              <w:r w:rsidR="00BE17E0" w:rsidDel="007B5A54">
                <w:delText>Field Name 1</w:delText>
              </w:r>
            </w:del>
          </w:p>
        </w:tc>
        <w:tc>
          <w:tcPr>
            <w:tcW w:w="2302" w:type="dxa"/>
          </w:tcPr>
          <w:p w14:paraId="43622687" w14:textId="2E0D6CAB" w:rsidR="00BE17E0" w:rsidRDefault="00BE17E0" w:rsidP="006F645E">
            <w:pPr>
              <w:pStyle w:val="BodyText"/>
            </w:pPr>
            <w:del w:id="40" w:author="daviti matiashvili" w:date="2024-10-21T03:59:00Z" w16du:dateUtc="2024-10-20T23:59:00Z">
              <w:r w:rsidDel="007B5A54">
                <w:delText>&lt;description&gt;</w:delText>
              </w:r>
              <w:r w:rsidR="00074855" w:rsidDel="007B5A54">
                <w:delText>,</w:delText>
              </w:r>
            </w:del>
            <w:r w:rsidR="00074855">
              <w:t xml:space="preserve"> PK</w:t>
            </w:r>
            <w:del w:id="41" w:author="daviti matiashvili" w:date="2024-10-21T03:59:00Z" w16du:dateUtc="2024-10-20T23:59:00Z">
              <w:r w:rsidR="00074855" w:rsidDel="007B5A54">
                <w:delText>/FK</w:delText>
              </w:r>
            </w:del>
          </w:p>
        </w:tc>
        <w:tc>
          <w:tcPr>
            <w:tcW w:w="2302" w:type="dxa"/>
          </w:tcPr>
          <w:p w14:paraId="276CD625" w14:textId="34364910" w:rsidR="00BE17E0" w:rsidRDefault="00BE17E0" w:rsidP="006F645E">
            <w:pPr>
              <w:pStyle w:val="BodyText"/>
            </w:pPr>
            <w:r>
              <w:t>Int</w:t>
            </w:r>
          </w:p>
        </w:tc>
      </w:tr>
      <w:tr w:rsidR="007B5A54" w14:paraId="50CD08AC" w14:textId="77777777" w:rsidTr="00BE17E0">
        <w:trPr>
          <w:trHeight w:val="432"/>
          <w:ins w:id="42" w:author="daviti matiashvili" w:date="2024-10-21T03:57:00Z"/>
        </w:trPr>
        <w:tc>
          <w:tcPr>
            <w:tcW w:w="2302" w:type="dxa"/>
            <w:vMerge/>
          </w:tcPr>
          <w:p w14:paraId="4D954E10" w14:textId="77777777" w:rsidR="007B5A54" w:rsidRDefault="007B5A54" w:rsidP="007B5A54">
            <w:pPr>
              <w:pStyle w:val="BodyText"/>
              <w:rPr>
                <w:ins w:id="43" w:author="daviti matiashvili" w:date="2024-10-21T03:57:00Z" w16du:dateUtc="2024-10-20T23:57:00Z"/>
              </w:rPr>
            </w:pPr>
          </w:p>
        </w:tc>
        <w:tc>
          <w:tcPr>
            <w:tcW w:w="2302" w:type="dxa"/>
          </w:tcPr>
          <w:p w14:paraId="73E09EDD" w14:textId="56CBF6DE" w:rsidR="007B5A54" w:rsidRDefault="007B5A54" w:rsidP="007B5A54">
            <w:pPr>
              <w:pStyle w:val="BodyText"/>
              <w:rPr>
                <w:ins w:id="44" w:author="daviti matiashvili" w:date="2024-10-21T03:57:00Z" w16du:dateUtc="2024-10-20T23:57:00Z"/>
              </w:rPr>
            </w:pPr>
            <w:proofErr w:type="spellStart"/>
            <w:ins w:id="45" w:author="daviti matiashvili" w:date="2024-10-21T04:01:00Z" w16du:dateUtc="2024-10-21T00:01:00Z">
              <w:r>
                <w:t>RepairID</w:t>
              </w:r>
            </w:ins>
            <w:proofErr w:type="spellEnd"/>
          </w:p>
        </w:tc>
        <w:tc>
          <w:tcPr>
            <w:tcW w:w="2302" w:type="dxa"/>
          </w:tcPr>
          <w:p w14:paraId="0B3B8970" w14:textId="3F62315E" w:rsidR="007B5A54" w:rsidRDefault="007B5A54" w:rsidP="007B5A54">
            <w:pPr>
              <w:pStyle w:val="BodyText"/>
              <w:rPr>
                <w:ins w:id="46" w:author="daviti matiashvili" w:date="2024-10-21T03:57:00Z" w16du:dateUtc="2024-10-20T23:57:00Z"/>
              </w:rPr>
            </w:pPr>
            <w:ins w:id="47" w:author="daviti matiashvili" w:date="2024-10-21T04:01:00Z" w16du:dateUtc="2024-10-21T00:01:00Z">
              <w:r>
                <w:t>FK</w:t>
              </w:r>
            </w:ins>
            <w:ins w:id="48" w:author="daviti matiashvili" w:date="2024-10-21T17:54:00Z" w16du:dateUtc="2024-10-21T13:54:00Z">
              <w:r w:rsidR="009937DA">
                <w:t xml:space="preserve">      </w:t>
              </w:r>
              <w:r w:rsidR="009937DA">
                <w:t>Nullable</w:t>
              </w:r>
            </w:ins>
          </w:p>
        </w:tc>
        <w:tc>
          <w:tcPr>
            <w:tcW w:w="2302" w:type="dxa"/>
          </w:tcPr>
          <w:p w14:paraId="061438A0" w14:textId="2812A93F" w:rsidR="007B5A54" w:rsidRDefault="007B5A54" w:rsidP="007B5A54">
            <w:pPr>
              <w:pStyle w:val="BodyText"/>
              <w:rPr>
                <w:ins w:id="49" w:author="daviti matiashvili" w:date="2024-10-21T03:57:00Z" w16du:dateUtc="2024-10-20T23:57:00Z"/>
              </w:rPr>
            </w:pPr>
            <w:ins w:id="50" w:author="daviti matiashvili" w:date="2024-10-21T04:01:00Z" w16du:dateUtc="2024-10-21T00:01:00Z">
              <w:r>
                <w:t xml:space="preserve">Int </w:t>
              </w:r>
            </w:ins>
            <w:ins w:id="51" w:author="daviti matiashvili" w:date="2024-10-21T04:12:00Z" w16du:dateUtc="2024-10-21T00:12:00Z">
              <w:r w:rsidR="000635C5">
                <w:t xml:space="preserve">        </w:t>
              </w:r>
            </w:ins>
          </w:p>
        </w:tc>
      </w:tr>
      <w:tr w:rsidR="00BE17E0" w14:paraId="44050B2A" w14:textId="77777777" w:rsidTr="007B5A54">
        <w:tblPrEx>
          <w:tblW w:w="0" w:type="auto"/>
          <w:tblInd w:w="-108" w:type="dxa"/>
          <w:tblBorders>
            <w:top w:val="single" w:sz="4" w:space="0" w:color="76CDD8"/>
            <w:left w:val="single" w:sz="4" w:space="0" w:color="76CDD8"/>
            <w:bottom w:val="single" w:sz="4" w:space="0" w:color="76CDD8"/>
            <w:right w:val="single" w:sz="4" w:space="0" w:color="76CDD8"/>
            <w:insideH w:val="single" w:sz="4" w:space="0" w:color="76CDD8"/>
            <w:insideV w:val="single" w:sz="4" w:space="0" w:color="76CDD8"/>
          </w:tblBorders>
          <w:tblLayout w:type="fixed"/>
          <w:tblLook w:val="0000" w:firstRow="0" w:lastRow="0" w:firstColumn="0" w:lastColumn="0" w:noHBand="0" w:noVBand="0"/>
          <w:tblPrExChange w:id="52" w:author="daviti matiashvili" w:date="2024-10-21T04:05:00Z" w16du:dateUtc="2024-10-21T00:05:00Z">
            <w:tblPrEx>
              <w:tblW w:w="0" w:type="auto"/>
              <w:tblInd w:w="-108" w:type="dxa"/>
              <w:tblBorders>
                <w:top w:val="single" w:sz="4" w:space="0" w:color="76CDD8"/>
                <w:left w:val="single" w:sz="4" w:space="0" w:color="76CDD8"/>
                <w:bottom w:val="single" w:sz="4" w:space="0" w:color="76CDD8"/>
                <w:right w:val="single" w:sz="4" w:space="0" w:color="76CDD8"/>
                <w:insideH w:val="single" w:sz="4" w:space="0" w:color="76CDD8"/>
                <w:insideV w:val="single" w:sz="4" w:space="0" w:color="76CDD8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413"/>
          <w:trPrChange w:id="53" w:author="daviti matiashvili" w:date="2024-10-21T04:05:00Z" w16du:dateUtc="2024-10-21T00:05:00Z">
            <w:trPr>
              <w:gridBefore w:val="1"/>
              <w:trHeight w:val="432"/>
            </w:trPr>
          </w:trPrChange>
        </w:trPr>
        <w:tc>
          <w:tcPr>
            <w:tcW w:w="2302" w:type="dxa"/>
            <w:vMerge/>
            <w:tcPrChange w:id="54" w:author="daviti matiashvili" w:date="2024-10-21T04:05:00Z" w16du:dateUtc="2024-10-21T00:05:00Z">
              <w:tcPr>
                <w:tcW w:w="2302" w:type="dxa"/>
                <w:gridSpan w:val="2"/>
                <w:vMerge/>
              </w:tcPr>
            </w:tcPrChange>
          </w:tcPr>
          <w:p w14:paraId="3310B3B8" w14:textId="77777777" w:rsidR="00BE17E0" w:rsidRDefault="00BE17E0" w:rsidP="006F645E">
            <w:pPr>
              <w:pStyle w:val="BodyText"/>
            </w:pPr>
          </w:p>
        </w:tc>
        <w:tc>
          <w:tcPr>
            <w:tcW w:w="2302" w:type="dxa"/>
            <w:tcPrChange w:id="55" w:author="daviti matiashvili" w:date="2024-10-21T04:05:00Z" w16du:dateUtc="2024-10-21T00:05:00Z">
              <w:tcPr>
                <w:tcW w:w="2302" w:type="dxa"/>
                <w:gridSpan w:val="2"/>
              </w:tcPr>
            </w:tcPrChange>
          </w:tcPr>
          <w:p w14:paraId="22CB5DE1" w14:textId="231C1A83" w:rsidR="00BE17E0" w:rsidRDefault="007B5A54" w:rsidP="006F645E">
            <w:pPr>
              <w:pStyle w:val="BodyText"/>
            </w:pPr>
            <w:ins w:id="56" w:author="daviti matiashvili" w:date="2024-10-21T04:00:00Z" w16du:dateUtc="2024-10-21T00:00:00Z">
              <w:r>
                <w:t>Location</w:t>
              </w:r>
            </w:ins>
            <w:del w:id="57" w:author="daviti matiashvili" w:date="2024-10-21T04:00:00Z" w16du:dateUtc="2024-10-21T00:00:00Z">
              <w:r w:rsidR="00BE17E0" w:rsidDel="007B5A54">
                <w:delText>Filed Name N</w:delText>
              </w:r>
            </w:del>
          </w:p>
        </w:tc>
        <w:tc>
          <w:tcPr>
            <w:tcW w:w="2302" w:type="dxa"/>
            <w:tcPrChange w:id="58" w:author="daviti matiashvili" w:date="2024-10-21T04:05:00Z" w16du:dateUtc="2024-10-21T00:05:00Z">
              <w:tcPr>
                <w:tcW w:w="2302" w:type="dxa"/>
                <w:gridSpan w:val="2"/>
              </w:tcPr>
            </w:tcPrChange>
          </w:tcPr>
          <w:p w14:paraId="6EDD57E1" w14:textId="33A513C8" w:rsidR="00BE17E0" w:rsidRDefault="00BE17E0" w:rsidP="006F645E">
            <w:pPr>
              <w:pStyle w:val="BodyText"/>
            </w:pPr>
            <w:del w:id="59" w:author="daviti matiashvili" w:date="2024-10-21T04:00:00Z" w16du:dateUtc="2024-10-21T00:00:00Z">
              <w:r w:rsidDel="007B5A54">
                <w:delText>&lt;description&gt;</w:delText>
              </w:r>
            </w:del>
          </w:p>
        </w:tc>
        <w:tc>
          <w:tcPr>
            <w:tcW w:w="2302" w:type="dxa"/>
            <w:tcPrChange w:id="60" w:author="daviti matiashvili" w:date="2024-10-21T04:05:00Z" w16du:dateUtc="2024-10-21T00:05:00Z">
              <w:tcPr>
                <w:tcW w:w="2302" w:type="dxa"/>
                <w:gridSpan w:val="2"/>
              </w:tcPr>
            </w:tcPrChange>
          </w:tcPr>
          <w:p w14:paraId="3C813618" w14:textId="4F4FBF4A" w:rsidR="00BE17E0" w:rsidRDefault="007B5A54" w:rsidP="006F645E">
            <w:pPr>
              <w:pStyle w:val="BodyText"/>
            </w:pPr>
            <w:proofErr w:type="gramStart"/>
            <w:ins w:id="61" w:author="daviti matiashvili" w:date="2024-10-21T04:00:00Z" w16du:dateUtc="2024-10-21T00:00:00Z">
              <w:r>
                <w:t>Varchar(</w:t>
              </w:r>
              <w:proofErr w:type="gramEnd"/>
              <w:r>
                <w:t>100)</w:t>
              </w:r>
            </w:ins>
            <w:del w:id="62" w:author="daviti matiashvili" w:date="2024-10-21T04:00:00Z" w16du:dateUtc="2024-10-21T00:00:00Z">
              <w:r w:rsidR="00BE17E0" w:rsidDel="007B5A54">
                <w:delText>Text</w:delText>
              </w:r>
            </w:del>
          </w:p>
        </w:tc>
      </w:tr>
      <w:tr w:rsidR="007B5A54" w14:paraId="588B32D1" w14:textId="77777777" w:rsidTr="00BE17E0">
        <w:trPr>
          <w:trHeight w:val="432"/>
          <w:ins w:id="63" w:author="daviti matiashvili" w:date="2024-10-21T04:05:00Z"/>
        </w:trPr>
        <w:tc>
          <w:tcPr>
            <w:tcW w:w="2302" w:type="dxa"/>
          </w:tcPr>
          <w:p w14:paraId="6478B83F" w14:textId="77777777" w:rsidR="007B5A54" w:rsidRDefault="007B5A54" w:rsidP="006F645E">
            <w:pPr>
              <w:pStyle w:val="BodyText"/>
              <w:rPr>
                <w:ins w:id="64" w:author="daviti matiashvili" w:date="2024-10-21T04:05:00Z" w16du:dateUtc="2024-10-21T00:05:00Z"/>
              </w:rPr>
            </w:pPr>
          </w:p>
        </w:tc>
        <w:tc>
          <w:tcPr>
            <w:tcW w:w="2302" w:type="dxa"/>
          </w:tcPr>
          <w:p w14:paraId="06413802" w14:textId="0D1F76D2" w:rsidR="007B5A54" w:rsidRDefault="007B5A54" w:rsidP="006F645E">
            <w:pPr>
              <w:pStyle w:val="BodyText"/>
              <w:rPr>
                <w:ins w:id="65" w:author="daviti matiashvili" w:date="2024-10-21T04:05:00Z" w16du:dateUtc="2024-10-21T00:05:00Z"/>
              </w:rPr>
            </w:pPr>
            <w:proofErr w:type="spellStart"/>
            <w:ins w:id="66" w:author="daviti matiashvili" w:date="2024-10-21T04:06:00Z" w16du:dateUtc="2024-10-21T00:06:00Z">
              <w:r>
                <w:t>NumberOfTrains</w:t>
              </w:r>
            </w:ins>
            <w:proofErr w:type="spellEnd"/>
          </w:p>
        </w:tc>
        <w:tc>
          <w:tcPr>
            <w:tcW w:w="2302" w:type="dxa"/>
          </w:tcPr>
          <w:p w14:paraId="0F0E6684" w14:textId="689AE27D" w:rsidR="007B5A54" w:rsidDel="007B5A54" w:rsidRDefault="007B5A54" w:rsidP="006F645E">
            <w:pPr>
              <w:pStyle w:val="BodyText"/>
              <w:rPr>
                <w:ins w:id="67" w:author="daviti matiashvili" w:date="2024-10-21T04:05:00Z" w16du:dateUtc="2024-10-21T00:05:00Z"/>
              </w:rPr>
            </w:pPr>
          </w:p>
        </w:tc>
        <w:tc>
          <w:tcPr>
            <w:tcW w:w="2302" w:type="dxa"/>
          </w:tcPr>
          <w:p w14:paraId="367F9BDD" w14:textId="09915B2A" w:rsidR="007B5A54" w:rsidRDefault="007B5A54" w:rsidP="006F645E">
            <w:pPr>
              <w:pStyle w:val="BodyText"/>
              <w:rPr>
                <w:ins w:id="68" w:author="daviti matiashvili" w:date="2024-10-21T04:05:00Z" w16du:dateUtc="2024-10-21T00:05:00Z"/>
              </w:rPr>
            </w:pPr>
            <w:ins w:id="69" w:author="daviti matiashvili" w:date="2024-10-21T04:06:00Z" w16du:dateUtc="2024-10-21T00:06:00Z">
              <w:r>
                <w:t>int</w:t>
              </w:r>
            </w:ins>
          </w:p>
        </w:tc>
      </w:tr>
      <w:tr w:rsidR="007B5A54" w14:paraId="3F5766AA" w14:textId="77777777" w:rsidTr="00BE17E0">
        <w:trPr>
          <w:trHeight w:val="432"/>
          <w:ins w:id="70" w:author="daviti matiashvili" w:date="2024-10-21T04:06:00Z"/>
        </w:trPr>
        <w:tc>
          <w:tcPr>
            <w:tcW w:w="2302" w:type="dxa"/>
          </w:tcPr>
          <w:p w14:paraId="35E62EA4" w14:textId="77777777" w:rsidR="007B5A54" w:rsidRDefault="007B5A54" w:rsidP="006F645E">
            <w:pPr>
              <w:pStyle w:val="BodyText"/>
              <w:rPr>
                <w:ins w:id="71" w:author="daviti matiashvili" w:date="2024-10-21T04:06:00Z" w16du:dateUtc="2024-10-21T00:06:00Z"/>
              </w:rPr>
            </w:pPr>
          </w:p>
        </w:tc>
        <w:tc>
          <w:tcPr>
            <w:tcW w:w="2302" w:type="dxa"/>
          </w:tcPr>
          <w:p w14:paraId="5A981268" w14:textId="4056A66B" w:rsidR="007B5A54" w:rsidRDefault="007B5A54" w:rsidP="006F645E">
            <w:pPr>
              <w:pStyle w:val="BodyText"/>
              <w:rPr>
                <w:ins w:id="72" w:author="daviti matiashvili" w:date="2024-10-21T04:06:00Z" w16du:dateUtc="2024-10-21T00:06:00Z"/>
              </w:rPr>
            </w:pPr>
            <w:proofErr w:type="spellStart"/>
            <w:ins w:id="73" w:author="daviti matiashvili" w:date="2024-10-21T04:06:00Z" w16du:dateUtc="2024-10-21T00:06:00Z">
              <w:r>
                <w:t>NumberOfEmployees</w:t>
              </w:r>
              <w:proofErr w:type="spellEnd"/>
            </w:ins>
          </w:p>
        </w:tc>
        <w:tc>
          <w:tcPr>
            <w:tcW w:w="2302" w:type="dxa"/>
          </w:tcPr>
          <w:p w14:paraId="17070EE7" w14:textId="77777777" w:rsidR="007B5A54" w:rsidDel="007B5A54" w:rsidRDefault="007B5A54" w:rsidP="006F645E">
            <w:pPr>
              <w:pStyle w:val="BodyText"/>
              <w:rPr>
                <w:ins w:id="74" w:author="daviti matiashvili" w:date="2024-10-21T04:06:00Z" w16du:dateUtc="2024-10-21T00:06:00Z"/>
              </w:rPr>
            </w:pPr>
          </w:p>
        </w:tc>
        <w:tc>
          <w:tcPr>
            <w:tcW w:w="2302" w:type="dxa"/>
          </w:tcPr>
          <w:p w14:paraId="04D375B5" w14:textId="750CF78D" w:rsidR="007B5A54" w:rsidRDefault="007B5A54" w:rsidP="006F645E">
            <w:pPr>
              <w:pStyle w:val="BodyText"/>
              <w:rPr>
                <w:ins w:id="75" w:author="daviti matiashvili" w:date="2024-10-21T04:06:00Z" w16du:dateUtc="2024-10-21T00:06:00Z"/>
              </w:rPr>
            </w:pPr>
            <w:ins w:id="76" w:author="daviti matiashvili" w:date="2024-10-21T04:07:00Z" w16du:dateUtc="2024-10-21T00:07:00Z">
              <w:r>
                <w:t>int</w:t>
              </w:r>
            </w:ins>
          </w:p>
        </w:tc>
      </w:tr>
    </w:tbl>
    <w:p w14:paraId="11AD6816" w14:textId="5D81C3A7" w:rsidR="006F645E" w:rsidDel="000635C5" w:rsidRDefault="006F645E" w:rsidP="006F645E">
      <w:pPr>
        <w:pStyle w:val="BodyText"/>
        <w:rPr>
          <w:del w:id="77" w:author="daviti matiashvili" w:date="2024-10-21T04:07:00Z" w16du:dateUtc="2024-10-21T00:07:00Z"/>
        </w:rPr>
      </w:pPr>
    </w:p>
    <w:p w14:paraId="52847AAE" w14:textId="780C5790" w:rsidR="000635C5" w:rsidRDefault="000635C5" w:rsidP="006F645E">
      <w:pPr>
        <w:pStyle w:val="BodyText"/>
        <w:rPr>
          <w:ins w:id="78" w:author="daviti matiashvili" w:date="2024-10-21T04:07:00Z" w16du:dateUtc="2024-10-21T00:07:00Z"/>
        </w:rPr>
      </w:pPr>
    </w:p>
    <w:p w14:paraId="128DB850" w14:textId="3996F31F" w:rsidR="008F4DAB" w:rsidRDefault="000635C5" w:rsidP="006F645E">
      <w:pPr>
        <w:pStyle w:val="BodyText"/>
        <w:rPr>
          <w:ins w:id="79" w:author="daviti matiashvili" w:date="2024-10-21T04:07:00Z" w16du:dateUtc="2024-10-21T00:07:00Z"/>
        </w:rPr>
      </w:pPr>
      <w:ins w:id="80" w:author="daviti matiashvili" w:date="2024-10-21T04:07:00Z" w16du:dateUtc="2024-10-21T00:07:00Z">
        <w:r>
          <w:t xml:space="preserve">Table station </w:t>
        </w:r>
      </w:ins>
      <w:ins w:id="81" w:author="daviti matiashvili" w:date="2024-10-21T04:10:00Z" w16du:dateUtc="2024-10-21T00:10:00Z">
        <w:r>
          <w:t xml:space="preserve">have </w:t>
        </w:r>
      </w:ins>
      <w:ins w:id="82" w:author="daviti matiashvili" w:date="2024-10-21T04:07:00Z" w16du:dateUtc="2024-10-21T00:07:00Z">
        <w:r>
          <w:t>One-to-Many relationship with table ticket because at one statio</w:t>
        </w:r>
      </w:ins>
      <w:ins w:id="83" w:author="daviti matiashvili" w:date="2024-10-21T04:08:00Z" w16du:dateUtc="2024-10-21T00:08:00Z">
        <w:r>
          <w:t>n there can be many tickets bought but you can buy exactly one ticket at one station. Because of tha</w:t>
        </w:r>
      </w:ins>
      <w:ins w:id="84" w:author="daviti matiashvili" w:date="2024-10-21T04:09:00Z" w16du:dateUtc="2024-10-21T00:09:00Z">
        <w:r>
          <w:t xml:space="preserve">t table Ticket needs </w:t>
        </w:r>
        <w:proofErr w:type="spellStart"/>
        <w:r>
          <w:t>StationID</w:t>
        </w:r>
        <w:proofErr w:type="spellEnd"/>
        <w:r>
          <w:t xml:space="preserve"> as FK and I add</w:t>
        </w:r>
      </w:ins>
      <w:ins w:id="85" w:author="daviti matiashvili" w:date="2024-10-21T04:12:00Z" w16du:dateUtc="2024-10-21T00:12:00Z">
        <w:r>
          <w:t>ed</w:t>
        </w:r>
      </w:ins>
      <w:ins w:id="86" w:author="daviti matiashvili" w:date="2024-10-21T04:09:00Z" w16du:dateUtc="2024-10-21T00:09:00Z">
        <w:r>
          <w:t xml:space="preserve"> </w:t>
        </w:r>
        <w:proofErr w:type="spellStart"/>
        <w:r>
          <w:t>ArrivalStation</w:t>
        </w:r>
        <w:proofErr w:type="spellEnd"/>
        <w:r>
          <w:t xml:space="preserve"> and </w:t>
        </w:r>
        <w:proofErr w:type="spellStart"/>
        <w:r>
          <w:t>DepartureStation</w:t>
        </w:r>
        <w:proofErr w:type="spellEnd"/>
        <w:r>
          <w:t xml:space="preserve"> as foreign keys. Also it ha</w:t>
        </w:r>
      </w:ins>
      <w:ins w:id="87" w:author="daviti matiashvili" w:date="2024-10-21T04:10:00Z" w16du:dateUtc="2024-10-21T00:10:00Z">
        <w:r>
          <w:t>ve</w:t>
        </w:r>
      </w:ins>
      <w:ins w:id="88" w:author="daviti matiashvili" w:date="2024-10-21T04:09:00Z" w16du:dateUtc="2024-10-21T00:09:00Z">
        <w:r>
          <w:t xml:space="preserve"> One-to</w:t>
        </w:r>
      </w:ins>
      <w:ins w:id="89" w:author="daviti matiashvili" w:date="2024-10-21T04:10:00Z" w16du:dateUtc="2024-10-21T00:10:00Z">
        <w:r>
          <w:t>-Many relationship with Table employee</w:t>
        </w:r>
      </w:ins>
      <w:ins w:id="90" w:author="daviti matiashvili" w:date="2024-10-21T04:11:00Z" w16du:dateUtc="2024-10-21T00:11:00Z">
        <w:r>
          <w:t xml:space="preserve"> because at one station there can be many employees but one employee works at one station, because of that Table Employee needs </w:t>
        </w:r>
        <w:proofErr w:type="spellStart"/>
        <w:r>
          <w:t>StationID</w:t>
        </w:r>
        <w:proofErr w:type="spellEnd"/>
        <w:r>
          <w:t xml:space="preserve"> as </w:t>
        </w:r>
        <w:proofErr w:type="gramStart"/>
        <w:r>
          <w:t>FK  and</w:t>
        </w:r>
        <w:proofErr w:type="gramEnd"/>
        <w:r>
          <w:t xml:space="preserve"> I also added it in Employee table</w:t>
        </w:r>
      </w:ins>
      <w:ins w:id="91" w:author="daviti matiashvili" w:date="2024-10-21T04:12:00Z" w16du:dateUtc="2024-10-21T00:12:00Z">
        <w:r>
          <w:t xml:space="preserve">. Table station has </w:t>
        </w:r>
      </w:ins>
      <w:ins w:id="92" w:author="daviti matiashvili" w:date="2024-10-21T04:13:00Z" w16du:dateUtc="2024-10-21T00:13:00Z">
        <w:r>
          <w:t>Many-to-Many relationship with Table Train, because there can be many trains at one station and train can go at many station so because of that I created bridg</w:t>
        </w:r>
      </w:ins>
      <w:ins w:id="93" w:author="daviti matiashvili" w:date="2024-10-21T04:14:00Z" w16du:dateUtc="2024-10-21T00:14:00Z">
        <w:r>
          <w:t xml:space="preserve">e table and Named </w:t>
        </w:r>
        <w:proofErr w:type="gramStart"/>
        <w:r>
          <w:t xml:space="preserve">it  </w:t>
        </w:r>
        <w:proofErr w:type="spellStart"/>
        <w:r>
          <w:t>TrainStation</w:t>
        </w:r>
      </w:ins>
      <w:proofErr w:type="spellEnd"/>
      <w:proofErr w:type="gramEnd"/>
      <w:ins w:id="94" w:author="daviti matiashvili" w:date="2024-10-21T04:16:00Z" w16du:dateUtc="2024-10-21T00:16:00Z">
        <w:r>
          <w:t xml:space="preserve"> and I will talk about it later.</w:t>
        </w:r>
      </w:ins>
      <w:ins w:id="95" w:author="daviti matiashvili" w:date="2024-10-21T04:17:00Z" w16du:dateUtc="2024-10-21T00:17:00Z">
        <w:r>
          <w:t xml:space="preserve"> there is One-to-One relation between table Station and table Repair,</w:t>
        </w:r>
        <w:r w:rsidR="00D874ED">
          <w:t xml:space="preserve"> I added </w:t>
        </w:r>
        <w:proofErr w:type="spellStart"/>
        <w:r w:rsidR="00D874ED">
          <w:t>RepairID</w:t>
        </w:r>
        <w:proofErr w:type="spellEnd"/>
        <w:r w:rsidR="00D874ED">
          <w:t xml:space="preserve"> as FK in Station table because we</w:t>
        </w:r>
      </w:ins>
      <w:ins w:id="96" w:author="daviti matiashvili" w:date="2024-10-21T04:18:00Z" w16du:dateUtc="2024-10-21T00:18:00Z">
        <w:r w:rsidR="00D874ED">
          <w:t xml:space="preserve"> need information if this station is being repaired or not, and if </w:t>
        </w:r>
        <w:proofErr w:type="gramStart"/>
        <w:r w:rsidR="00D874ED">
          <w:t>not</w:t>
        </w:r>
        <w:proofErr w:type="gramEnd"/>
        <w:r w:rsidR="00D874ED">
          <w:t xml:space="preserve"> it should be Null and that’s why I added Nullable in the Table.</w:t>
        </w:r>
      </w:ins>
      <w:ins w:id="97" w:author="daviti matiashvili" w:date="2024-10-21T04:33:00Z" w16du:dateUtc="2024-10-21T00:33:00Z">
        <w:r w:rsidR="008F4DAB">
          <w:t xml:space="preserve"> And lastly there is again Many-to-Many relationship with table Line. Because one station can be at many lines and line </w:t>
        </w:r>
      </w:ins>
      <w:ins w:id="98" w:author="daviti matiashvili" w:date="2024-10-21T04:34:00Z" w16du:dateUtc="2024-10-21T00:34:00Z">
        <w:r w:rsidR="008F4DAB">
          <w:t xml:space="preserve">can be at many stations. Because of that I created another bridge </w:t>
        </w:r>
        <w:proofErr w:type="gramStart"/>
        <w:r w:rsidR="008F4DAB">
          <w:t>table  and</w:t>
        </w:r>
        <w:proofErr w:type="gramEnd"/>
        <w:r w:rsidR="008F4DAB">
          <w:t xml:space="preserve"> added </w:t>
        </w:r>
        <w:proofErr w:type="spellStart"/>
        <w:r w:rsidR="008F4DAB">
          <w:t>StationID</w:t>
        </w:r>
        <w:proofErr w:type="spellEnd"/>
        <w:r w:rsidR="008F4DAB">
          <w:t xml:space="preserve"> and </w:t>
        </w:r>
        <w:proofErr w:type="spellStart"/>
        <w:r w:rsidR="008F4DAB">
          <w:t>LineID</w:t>
        </w:r>
        <w:proofErr w:type="spellEnd"/>
        <w:r w:rsidR="008F4DAB">
          <w:t xml:space="preserve"> as composite primary key and also marked them as foreign keys.</w:t>
        </w:r>
      </w:ins>
    </w:p>
    <w:p w14:paraId="563BCA8A" w14:textId="72F78E10" w:rsidR="006F645E" w:rsidRDefault="009D7BE5" w:rsidP="006F645E">
      <w:pPr>
        <w:pStyle w:val="BodyText"/>
      </w:pPr>
      <w:del w:id="99" w:author="daviti matiashvili" w:date="2024-10-21T04:07:00Z" w16du:dateUtc="2024-10-21T00:07:00Z">
        <w:r w:rsidDel="000635C5">
          <w:delText>Comments on</w:delText>
        </w:r>
        <w:r w:rsidR="002E6935" w:rsidDel="000635C5">
          <w:delText xml:space="preserve"> table</w:delText>
        </w:r>
        <w:r w:rsidDel="000635C5">
          <w:delText xml:space="preserve"> relationships</w:delText>
        </w:r>
      </w:del>
    </w:p>
    <w:p w14:paraId="1D0B67F8" w14:textId="59A04E30" w:rsidR="006F645E" w:rsidRDefault="006F645E" w:rsidP="006F645E">
      <w:pPr>
        <w:pStyle w:val="BodyText"/>
      </w:pPr>
    </w:p>
    <w:p w14:paraId="75E47102" w14:textId="2B40CCA9" w:rsidR="006F645E" w:rsidRDefault="006F645E" w:rsidP="006F645E">
      <w:pPr>
        <w:pStyle w:val="BodyText"/>
      </w:pPr>
      <w:r>
        <w:t>Example with data</w:t>
      </w:r>
    </w:p>
    <w:tbl>
      <w:tblPr>
        <w:tblpPr w:leftFromText="180" w:rightFromText="180" w:vertAnchor="text" w:horzAnchor="margin" w:tblpXSpec="center" w:tblpY="257"/>
        <w:tblW w:w="11510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  <w:gridCol w:w="2302"/>
      </w:tblGrid>
      <w:tr w:rsidR="007B5A54" w14:paraId="49CA50D6" w14:textId="77777777" w:rsidTr="007B5A54">
        <w:trPr>
          <w:trHeight w:val="292"/>
        </w:trPr>
        <w:tc>
          <w:tcPr>
            <w:tcW w:w="2302" w:type="dxa"/>
            <w:shd w:val="clear" w:color="auto" w:fill="76CDD8"/>
          </w:tcPr>
          <w:p w14:paraId="25BE5107" w14:textId="55A8C8CD" w:rsidR="007B5A54" w:rsidRPr="00BE17E0" w:rsidRDefault="00D874ED" w:rsidP="007B5A54">
            <w:pPr>
              <w:pStyle w:val="BodyText"/>
              <w:widowControl w:val="0"/>
              <w:spacing w:line="360" w:lineRule="auto"/>
              <w:jc w:val="center"/>
              <w:rPr>
                <w:moveTo w:id="100" w:author="daviti matiashvili" w:date="2024-10-21T04:02:00Z" w16du:dateUtc="2024-10-21T00:02:00Z"/>
                <w:color w:val="FFFFFF" w:themeColor="background1"/>
                <w:sz w:val="18"/>
                <w:szCs w:val="18"/>
              </w:rPr>
            </w:pPr>
            <w:proofErr w:type="spellStart"/>
            <w:ins w:id="101" w:author="daviti matiashvili" w:date="2024-10-21T04:20:00Z" w16du:dateUtc="2024-10-21T00:20:00Z">
              <w:r>
                <w:rPr>
                  <w:color w:val="FFFFFF" w:themeColor="background1"/>
                  <w:sz w:val="18"/>
                  <w:szCs w:val="18"/>
                </w:rPr>
                <w:t>StationID</w:t>
              </w:r>
            </w:ins>
            <w:moveToRangeStart w:id="102" w:author="daviti matiashvili" w:date="2024-10-21T04:02:00Z" w:name="move180375794"/>
            <w:proofErr w:type="spellEnd"/>
            <w:moveTo w:id="103" w:author="daviti matiashvili" w:date="2024-10-21T04:02:00Z" w16du:dateUtc="2024-10-21T00:02:00Z">
              <w:del w:id="104" w:author="daviti matiashvili" w:date="2024-10-21T04:20:00Z" w16du:dateUtc="2024-10-21T00:20:00Z">
                <w:r w:rsidR="007B5A54" w:rsidDel="00D874ED">
                  <w:rPr>
                    <w:color w:val="FFFFFF" w:themeColor="background1"/>
                    <w:sz w:val="18"/>
                    <w:szCs w:val="18"/>
                  </w:rPr>
                  <w:delText>Field Name 1</w:delText>
                </w:r>
              </w:del>
            </w:moveTo>
          </w:p>
        </w:tc>
        <w:tc>
          <w:tcPr>
            <w:tcW w:w="2302" w:type="dxa"/>
            <w:shd w:val="clear" w:color="auto" w:fill="76CDD8"/>
          </w:tcPr>
          <w:p w14:paraId="11374227" w14:textId="5E92B180" w:rsidR="007B5A54" w:rsidRPr="00BE17E0" w:rsidRDefault="00D874ED" w:rsidP="007B5A54">
            <w:pPr>
              <w:pStyle w:val="BodyText"/>
              <w:widowControl w:val="0"/>
              <w:spacing w:line="360" w:lineRule="auto"/>
              <w:jc w:val="center"/>
              <w:rPr>
                <w:moveTo w:id="105" w:author="daviti matiashvili" w:date="2024-10-21T04:02:00Z" w16du:dateUtc="2024-10-21T00:02:00Z"/>
                <w:color w:val="FFFFFF" w:themeColor="background1"/>
                <w:sz w:val="18"/>
                <w:szCs w:val="18"/>
              </w:rPr>
            </w:pPr>
            <w:proofErr w:type="spellStart"/>
            <w:ins w:id="106" w:author="daviti matiashvili" w:date="2024-10-21T04:20:00Z" w16du:dateUtc="2024-10-21T00:20:00Z">
              <w:r>
                <w:rPr>
                  <w:color w:val="FFFFFF" w:themeColor="background1"/>
                  <w:sz w:val="18"/>
                  <w:szCs w:val="18"/>
                </w:rPr>
                <w:t>RepairID</w:t>
              </w:r>
            </w:ins>
            <w:proofErr w:type="spellEnd"/>
            <w:moveTo w:id="107" w:author="daviti matiashvili" w:date="2024-10-21T04:02:00Z" w16du:dateUtc="2024-10-21T00:02:00Z">
              <w:del w:id="108" w:author="daviti matiashvili" w:date="2024-10-21T04:20:00Z" w16du:dateUtc="2024-10-21T00:20:00Z">
                <w:r w:rsidR="007B5A54" w:rsidRPr="00BE17E0" w:rsidDel="00D874ED">
                  <w:rPr>
                    <w:color w:val="FFFFFF" w:themeColor="background1"/>
                    <w:sz w:val="18"/>
                    <w:szCs w:val="18"/>
                  </w:rPr>
                  <w:delText xml:space="preserve">Field name </w:delText>
                </w:r>
                <w:r w:rsidR="007B5A54" w:rsidDel="00D874ED">
                  <w:rPr>
                    <w:color w:val="FFFFFF" w:themeColor="background1"/>
                    <w:sz w:val="18"/>
                    <w:szCs w:val="18"/>
                  </w:rPr>
                  <w:delText>2</w:delText>
                </w:r>
              </w:del>
            </w:moveTo>
          </w:p>
        </w:tc>
        <w:tc>
          <w:tcPr>
            <w:tcW w:w="2302" w:type="dxa"/>
            <w:shd w:val="clear" w:color="auto" w:fill="76CDD8"/>
          </w:tcPr>
          <w:p w14:paraId="0FF18606" w14:textId="12731D05" w:rsidR="007B5A54" w:rsidRPr="00BE17E0" w:rsidRDefault="00D874ED" w:rsidP="007B5A54">
            <w:pPr>
              <w:pStyle w:val="BodyText"/>
              <w:widowControl w:val="0"/>
              <w:spacing w:line="360" w:lineRule="auto"/>
              <w:jc w:val="center"/>
              <w:rPr>
                <w:moveTo w:id="109" w:author="daviti matiashvili" w:date="2024-10-21T04:02:00Z" w16du:dateUtc="2024-10-21T00:02:00Z"/>
                <w:color w:val="FFFFFF" w:themeColor="background1"/>
                <w:sz w:val="18"/>
                <w:szCs w:val="18"/>
              </w:rPr>
            </w:pPr>
            <w:ins w:id="110" w:author="daviti matiashvili" w:date="2024-10-21T04:20:00Z" w16du:dateUtc="2024-10-21T00:20:00Z">
              <w:r>
                <w:rPr>
                  <w:color w:val="FFFFFF" w:themeColor="background1"/>
                  <w:sz w:val="18"/>
                  <w:szCs w:val="18"/>
                </w:rPr>
                <w:t>Location</w:t>
              </w:r>
            </w:ins>
          </w:p>
        </w:tc>
        <w:tc>
          <w:tcPr>
            <w:tcW w:w="2302" w:type="dxa"/>
            <w:shd w:val="clear" w:color="auto" w:fill="76CDD8"/>
          </w:tcPr>
          <w:p w14:paraId="3FAF3BF8" w14:textId="11D90FA8" w:rsidR="007B5A54" w:rsidRPr="00BE17E0" w:rsidRDefault="00D874ED" w:rsidP="007B5A54">
            <w:pPr>
              <w:pStyle w:val="BodyText"/>
              <w:widowControl w:val="0"/>
              <w:spacing w:line="360" w:lineRule="auto"/>
              <w:jc w:val="center"/>
              <w:rPr>
                <w:moveTo w:id="111" w:author="daviti matiashvili" w:date="2024-10-21T04:02:00Z" w16du:dateUtc="2024-10-21T00:02:00Z"/>
                <w:color w:val="FFFFFF" w:themeColor="background1"/>
                <w:sz w:val="18"/>
                <w:szCs w:val="18"/>
              </w:rPr>
            </w:pPr>
            <w:proofErr w:type="spellStart"/>
            <w:ins w:id="112" w:author="daviti matiashvili" w:date="2024-10-21T04:21:00Z" w16du:dateUtc="2024-10-21T00:21:00Z">
              <w:r>
                <w:rPr>
                  <w:color w:val="FFFFFF" w:themeColor="background1"/>
                  <w:sz w:val="18"/>
                  <w:szCs w:val="18"/>
                </w:rPr>
                <w:t>NumberOfTrains</w:t>
              </w:r>
            </w:ins>
            <w:proofErr w:type="spellEnd"/>
            <w:moveTo w:id="113" w:author="daviti matiashvili" w:date="2024-10-21T04:02:00Z" w16du:dateUtc="2024-10-21T00:02:00Z">
              <w:del w:id="114" w:author="daviti matiashvili" w:date="2024-10-21T04:21:00Z" w16du:dateUtc="2024-10-21T00:21:00Z">
                <w:r w:rsidR="007B5A54" w:rsidRPr="00BE17E0" w:rsidDel="00D874ED">
                  <w:rPr>
                    <w:color w:val="FFFFFF" w:themeColor="background1"/>
                    <w:sz w:val="18"/>
                    <w:szCs w:val="18"/>
                  </w:rPr>
                  <w:delText xml:space="preserve">Field name </w:delText>
                </w:r>
                <w:r w:rsidR="007B5A54" w:rsidDel="00D874ED">
                  <w:rPr>
                    <w:color w:val="FFFFFF" w:themeColor="background1"/>
                    <w:sz w:val="18"/>
                    <w:szCs w:val="18"/>
                  </w:rPr>
                  <w:delText>3</w:delText>
                </w:r>
              </w:del>
            </w:moveTo>
          </w:p>
        </w:tc>
        <w:tc>
          <w:tcPr>
            <w:tcW w:w="2302" w:type="dxa"/>
            <w:shd w:val="clear" w:color="auto" w:fill="76CDD8"/>
          </w:tcPr>
          <w:p w14:paraId="409C5DE1" w14:textId="67CEB8F7" w:rsidR="007B5A54" w:rsidRPr="00BE17E0" w:rsidRDefault="00D874ED" w:rsidP="007B5A54">
            <w:pPr>
              <w:pStyle w:val="BodyText"/>
              <w:widowControl w:val="0"/>
              <w:spacing w:line="360" w:lineRule="auto"/>
              <w:jc w:val="center"/>
              <w:rPr>
                <w:moveTo w:id="115" w:author="daviti matiashvili" w:date="2024-10-21T04:02:00Z" w16du:dateUtc="2024-10-21T00:02:00Z"/>
                <w:color w:val="FFFFFF" w:themeColor="background1"/>
                <w:sz w:val="18"/>
                <w:szCs w:val="18"/>
              </w:rPr>
            </w:pPr>
            <w:proofErr w:type="spellStart"/>
            <w:ins w:id="116" w:author="daviti matiashvili" w:date="2024-10-21T04:21:00Z" w16du:dateUtc="2024-10-21T00:21:00Z">
              <w:r>
                <w:rPr>
                  <w:color w:val="FFFFFF" w:themeColor="background1"/>
                  <w:sz w:val="18"/>
                  <w:szCs w:val="18"/>
                </w:rPr>
                <w:t>NumberOfEmployees</w:t>
              </w:r>
            </w:ins>
            <w:proofErr w:type="spellEnd"/>
            <w:moveTo w:id="117" w:author="daviti matiashvili" w:date="2024-10-21T04:02:00Z" w16du:dateUtc="2024-10-21T00:02:00Z">
              <w:del w:id="118" w:author="daviti matiashvili" w:date="2024-10-21T04:21:00Z" w16du:dateUtc="2024-10-21T00:21:00Z">
                <w:r w:rsidR="007B5A54" w:rsidRPr="00BE17E0" w:rsidDel="00D874ED">
                  <w:rPr>
                    <w:color w:val="FFFFFF" w:themeColor="background1"/>
                    <w:sz w:val="18"/>
                    <w:szCs w:val="18"/>
                  </w:rPr>
                  <w:delText>Field</w:delText>
                </w:r>
                <w:r w:rsidR="007B5A54" w:rsidDel="00D874ED">
                  <w:rPr>
                    <w:color w:val="FFFFFF" w:themeColor="background1"/>
                    <w:sz w:val="18"/>
                    <w:szCs w:val="18"/>
                  </w:rPr>
                  <w:delText xml:space="preserve"> name N</w:delText>
                </w:r>
              </w:del>
            </w:moveTo>
          </w:p>
        </w:tc>
      </w:tr>
      <w:tr w:rsidR="007B5A54" w14:paraId="4BD4DCD2" w14:textId="77777777" w:rsidTr="007B5A54">
        <w:trPr>
          <w:trHeight w:val="432"/>
        </w:trPr>
        <w:tc>
          <w:tcPr>
            <w:tcW w:w="2302" w:type="dxa"/>
          </w:tcPr>
          <w:p w14:paraId="718C023F" w14:textId="77777777" w:rsidR="007B5A54" w:rsidRDefault="007B5A54" w:rsidP="007B5A54">
            <w:pPr>
              <w:pStyle w:val="BodyText"/>
              <w:rPr>
                <w:moveTo w:id="119" w:author="daviti matiashvili" w:date="2024-10-21T04:02:00Z" w16du:dateUtc="2024-10-21T00:02:00Z"/>
              </w:rPr>
            </w:pPr>
            <w:moveTo w:id="120" w:author="daviti matiashvili" w:date="2024-10-21T04:02:00Z" w16du:dateUtc="2024-10-21T00:02:00Z">
              <w:r>
                <w:t xml:space="preserve"> 1</w:t>
              </w:r>
            </w:moveTo>
          </w:p>
        </w:tc>
        <w:tc>
          <w:tcPr>
            <w:tcW w:w="2302" w:type="dxa"/>
          </w:tcPr>
          <w:p w14:paraId="233F294B" w14:textId="47CA6A52" w:rsidR="007B5A54" w:rsidRDefault="00D874ED" w:rsidP="007B5A54">
            <w:pPr>
              <w:pStyle w:val="BodyText"/>
              <w:rPr>
                <w:moveTo w:id="121" w:author="daviti matiashvili" w:date="2024-10-21T04:02:00Z" w16du:dateUtc="2024-10-21T00:02:00Z"/>
              </w:rPr>
            </w:pPr>
            <w:ins w:id="122" w:author="daviti matiashvili" w:date="2024-10-21T04:21:00Z" w16du:dateUtc="2024-10-21T00:21:00Z">
              <w:r>
                <w:t>Null</w:t>
              </w:r>
            </w:ins>
            <w:moveTo w:id="123" w:author="daviti matiashvili" w:date="2024-10-21T04:02:00Z" w16du:dateUtc="2024-10-21T00:02:00Z">
              <w:del w:id="124" w:author="daviti matiashvili" w:date="2024-10-21T04:21:00Z" w16du:dateUtc="2024-10-21T00:21:00Z">
                <w:r w:rsidR="007B5A54" w:rsidDel="00D874ED">
                  <w:delText>aaa</w:delText>
                </w:r>
              </w:del>
            </w:moveTo>
          </w:p>
        </w:tc>
        <w:tc>
          <w:tcPr>
            <w:tcW w:w="2302" w:type="dxa"/>
          </w:tcPr>
          <w:p w14:paraId="491FE635" w14:textId="6D396D74" w:rsidR="007B5A54" w:rsidRDefault="00D874ED" w:rsidP="007B5A54">
            <w:pPr>
              <w:pStyle w:val="BodyText"/>
              <w:rPr>
                <w:moveTo w:id="125" w:author="daviti matiashvili" w:date="2024-10-21T04:02:00Z" w16du:dateUtc="2024-10-21T00:02:00Z"/>
              </w:rPr>
            </w:pPr>
            <w:ins w:id="126" w:author="daviti matiashvili" w:date="2024-10-21T04:21:00Z" w16du:dateUtc="2024-10-21T00:21:00Z">
              <w:r>
                <w:t>New-</w:t>
              </w:r>
              <w:proofErr w:type="spellStart"/>
              <w:r>
                <w:t>york</w:t>
              </w:r>
              <w:proofErr w:type="spellEnd"/>
              <w:r>
                <w:t xml:space="preserve"> </w:t>
              </w:r>
            </w:ins>
          </w:p>
        </w:tc>
        <w:tc>
          <w:tcPr>
            <w:tcW w:w="2302" w:type="dxa"/>
          </w:tcPr>
          <w:p w14:paraId="67CF4F6D" w14:textId="77777777" w:rsidR="007B5A54" w:rsidRDefault="007B5A54" w:rsidP="007B5A54">
            <w:pPr>
              <w:pStyle w:val="BodyText"/>
              <w:rPr>
                <w:moveTo w:id="127" w:author="daviti matiashvili" w:date="2024-10-21T04:02:00Z" w16du:dateUtc="2024-10-21T00:02:00Z"/>
              </w:rPr>
            </w:pPr>
            <w:moveTo w:id="128" w:author="daviti matiashvili" w:date="2024-10-21T04:02:00Z" w16du:dateUtc="2024-10-21T00:02:00Z">
              <w:r>
                <w:t>123</w:t>
              </w:r>
            </w:moveTo>
          </w:p>
        </w:tc>
        <w:tc>
          <w:tcPr>
            <w:tcW w:w="2302" w:type="dxa"/>
          </w:tcPr>
          <w:p w14:paraId="1726F014" w14:textId="77777777" w:rsidR="007B5A54" w:rsidRDefault="007B5A54" w:rsidP="007B5A54">
            <w:pPr>
              <w:pStyle w:val="BodyText"/>
              <w:rPr>
                <w:moveTo w:id="129" w:author="daviti matiashvili" w:date="2024-10-21T04:02:00Z" w16du:dateUtc="2024-10-21T00:02:00Z"/>
              </w:rPr>
            </w:pPr>
            <w:moveTo w:id="130" w:author="daviti matiashvili" w:date="2024-10-21T04:02:00Z" w16du:dateUtc="2024-10-21T00:02:00Z">
              <w:r>
                <w:t>1234</w:t>
              </w:r>
            </w:moveTo>
          </w:p>
        </w:tc>
      </w:tr>
      <w:moveToRangeEnd w:id="102"/>
    </w:tbl>
    <w:p w14:paraId="25867221" w14:textId="77777777" w:rsidR="00BE17E0" w:rsidRDefault="00BE17E0" w:rsidP="006F64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  <w:tblPrChange w:id="131" w:author="daviti matiashvili" w:date="2024-10-21T04:02:00Z" w16du:dateUtc="2024-10-21T00:02:00Z">
          <w:tblPr>
            <w:tblW w:w="0" w:type="auto"/>
            <w:tblInd w:w="-108" w:type="dxa"/>
            <w:tbl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  <w:insideH w:val="single" w:sz="4" w:space="0" w:color="76CDD8"/>
              <w:insideV w:val="single" w:sz="4" w:space="0" w:color="76CDD8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2302"/>
        <w:gridCol w:w="2302"/>
        <w:gridCol w:w="2302"/>
        <w:gridCol w:w="2302"/>
        <w:gridCol w:w="2302"/>
        <w:tblGridChange w:id="132">
          <w:tblGrid>
            <w:gridCol w:w="108"/>
            <w:gridCol w:w="2194"/>
            <w:gridCol w:w="108"/>
            <w:gridCol w:w="2194"/>
            <w:gridCol w:w="108"/>
            <w:gridCol w:w="2194"/>
            <w:gridCol w:w="108"/>
            <w:gridCol w:w="2194"/>
            <w:gridCol w:w="108"/>
            <w:gridCol w:w="2194"/>
            <w:gridCol w:w="108"/>
          </w:tblGrid>
        </w:tblGridChange>
      </w:tblGrid>
      <w:tr w:rsidR="007B5A54" w:rsidDel="00756D1A" w14:paraId="7D509B5F" w14:textId="7EC60D83" w:rsidTr="007B5A54">
        <w:trPr>
          <w:trHeight w:val="292"/>
          <w:del w:id="133" w:author="daviti matiashvili" w:date="2024-10-21T16:36:00Z" w16du:dateUtc="2024-10-21T12:36:00Z"/>
          <w:trPrChange w:id="134" w:author="daviti matiashvili" w:date="2024-10-21T04:02:00Z" w16du:dateUtc="2024-10-21T00:02:00Z">
            <w:trPr>
              <w:gridBefore w:val="1"/>
              <w:trHeight w:val="292"/>
            </w:trPr>
          </w:trPrChange>
        </w:trPr>
        <w:tc>
          <w:tcPr>
            <w:tcW w:w="2302" w:type="dxa"/>
            <w:shd w:val="clear" w:color="auto" w:fill="76CDD8"/>
            <w:tcPrChange w:id="135" w:author="daviti matiashvili" w:date="2024-10-21T04:02:00Z" w16du:dateUtc="2024-10-21T00:02:00Z">
              <w:tcPr>
                <w:tcW w:w="2302" w:type="dxa"/>
                <w:gridSpan w:val="2"/>
                <w:shd w:val="clear" w:color="auto" w:fill="76CDD8"/>
              </w:tcPr>
            </w:tcPrChange>
          </w:tcPr>
          <w:p w14:paraId="786CAE32" w14:textId="66FB4533" w:rsidR="007B5A54" w:rsidRPr="00BE17E0" w:rsidDel="00756D1A" w:rsidRDefault="007B5A54" w:rsidP="003C7C6B">
            <w:pPr>
              <w:pStyle w:val="BodyText"/>
              <w:widowControl w:val="0"/>
              <w:spacing w:line="360" w:lineRule="auto"/>
              <w:jc w:val="center"/>
              <w:rPr>
                <w:del w:id="136" w:author="daviti matiashvili" w:date="2024-10-21T16:36:00Z" w16du:dateUtc="2024-10-21T12:36:00Z"/>
                <w:moveFrom w:id="137" w:author="daviti matiashvili" w:date="2024-10-21T04:02:00Z" w16du:dateUtc="2024-10-21T00:02:00Z"/>
                <w:color w:val="FFFFFF" w:themeColor="background1"/>
                <w:sz w:val="18"/>
                <w:szCs w:val="18"/>
              </w:rPr>
            </w:pPr>
            <w:moveFromRangeStart w:id="138" w:author="daviti matiashvili" w:date="2024-10-21T04:02:00Z" w:name="move180375794"/>
            <w:moveFrom w:id="139" w:author="daviti matiashvili" w:date="2024-10-21T04:02:00Z" w16du:dateUtc="2024-10-21T00:02:00Z">
              <w:del w:id="140" w:author="daviti matiashvili" w:date="2024-10-21T16:36:00Z" w16du:dateUtc="2024-10-21T12:36:00Z">
                <w:r w:rsidDel="00756D1A">
                  <w:rPr>
                    <w:color w:val="FFFFFF" w:themeColor="background1"/>
                    <w:sz w:val="18"/>
                    <w:szCs w:val="18"/>
                  </w:rPr>
                  <w:delText>Field Name 1</w:delText>
                </w:r>
              </w:del>
            </w:moveFrom>
          </w:p>
        </w:tc>
        <w:tc>
          <w:tcPr>
            <w:tcW w:w="2302" w:type="dxa"/>
            <w:shd w:val="clear" w:color="auto" w:fill="76CDD8"/>
            <w:tcPrChange w:id="141" w:author="daviti matiashvili" w:date="2024-10-21T04:02:00Z" w16du:dateUtc="2024-10-21T00:02:00Z">
              <w:tcPr>
                <w:tcW w:w="2302" w:type="dxa"/>
                <w:gridSpan w:val="2"/>
                <w:shd w:val="clear" w:color="auto" w:fill="76CDD8"/>
              </w:tcPr>
            </w:tcPrChange>
          </w:tcPr>
          <w:p w14:paraId="7C63B6B0" w14:textId="509AADA3" w:rsidR="007B5A54" w:rsidRPr="00BE17E0" w:rsidDel="00756D1A" w:rsidRDefault="007B5A54" w:rsidP="003C7C6B">
            <w:pPr>
              <w:pStyle w:val="BodyText"/>
              <w:widowControl w:val="0"/>
              <w:spacing w:line="360" w:lineRule="auto"/>
              <w:jc w:val="center"/>
              <w:rPr>
                <w:del w:id="142" w:author="daviti matiashvili" w:date="2024-10-21T16:36:00Z" w16du:dateUtc="2024-10-21T12:36:00Z"/>
                <w:moveFrom w:id="143" w:author="daviti matiashvili" w:date="2024-10-21T04:02:00Z" w16du:dateUtc="2024-10-21T00:02:00Z"/>
                <w:color w:val="FFFFFF" w:themeColor="background1"/>
                <w:sz w:val="18"/>
                <w:szCs w:val="18"/>
              </w:rPr>
            </w:pPr>
            <w:moveFrom w:id="144" w:author="daviti matiashvili" w:date="2024-10-21T04:02:00Z" w16du:dateUtc="2024-10-21T00:02:00Z">
              <w:del w:id="145" w:author="daviti matiashvili" w:date="2024-10-21T16:36:00Z" w16du:dateUtc="2024-10-21T12:36:00Z">
                <w:r w:rsidRPr="00BE17E0" w:rsidDel="00756D1A">
                  <w:rPr>
                    <w:color w:val="FFFFFF" w:themeColor="background1"/>
                    <w:sz w:val="18"/>
                    <w:szCs w:val="18"/>
                  </w:rPr>
                  <w:delText xml:space="preserve">Field name </w:delText>
                </w:r>
                <w:r w:rsidDel="00756D1A">
                  <w:rPr>
                    <w:color w:val="FFFFFF" w:themeColor="background1"/>
                    <w:sz w:val="18"/>
                    <w:szCs w:val="18"/>
                  </w:rPr>
                  <w:delText>2</w:delText>
                </w:r>
              </w:del>
            </w:moveFrom>
          </w:p>
        </w:tc>
        <w:tc>
          <w:tcPr>
            <w:tcW w:w="2302" w:type="dxa"/>
            <w:shd w:val="clear" w:color="auto" w:fill="76CDD8"/>
            <w:tcPrChange w:id="146" w:author="daviti matiashvili" w:date="2024-10-21T04:02:00Z" w16du:dateUtc="2024-10-21T00:02:00Z">
              <w:tcPr>
                <w:tcW w:w="2302" w:type="dxa"/>
                <w:gridSpan w:val="2"/>
                <w:shd w:val="clear" w:color="auto" w:fill="76CDD8"/>
              </w:tcPr>
            </w:tcPrChange>
          </w:tcPr>
          <w:p w14:paraId="131B293A" w14:textId="59042692" w:rsidR="007B5A54" w:rsidRPr="00BE17E0" w:rsidDel="00756D1A" w:rsidRDefault="007B5A54" w:rsidP="003C7C6B">
            <w:pPr>
              <w:pStyle w:val="BodyText"/>
              <w:widowControl w:val="0"/>
              <w:spacing w:line="360" w:lineRule="auto"/>
              <w:jc w:val="center"/>
              <w:rPr>
                <w:del w:id="147" w:author="daviti matiashvili" w:date="2024-10-21T16:36:00Z" w16du:dateUtc="2024-10-21T12:36:00Z"/>
                <w:moveFrom w:id="148" w:author="daviti matiashvili" w:date="2024-10-21T04:02:00Z" w16du:dateUtc="2024-10-21T00:02:00Z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02" w:type="dxa"/>
            <w:shd w:val="clear" w:color="auto" w:fill="76CDD8"/>
            <w:tcPrChange w:id="149" w:author="daviti matiashvili" w:date="2024-10-21T04:02:00Z" w16du:dateUtc="2024-10-21T00:02:00Z">
              <w:tcPr>
                <w:tcW w:w="2302" w:type="dxa"/>
                <w:gridSpan w:val="2"/>
                <w:shd w:val="clear" w:color="auto" w:fill="76CDD8"/>
              </w:tcPr>
            </w:tcPrChange>
          </w:tcPr>
          <w:p w14:paraId="186467F7" w14:textId="0F489F82" w:rsidR="007B5A54" w:rsidRPr="00BE17E0" w:rsidDel="00756D1A" w:rsidRDefault="007B5A54" w:rsidP="003C7C6B">
            <w:pPr>
              <w:pStyle w:val="BodyText"/>
              <w:widowControl w:val="0"/>
              <w:spacing w:line="360" w:lineRule="auto"/>
              <w:jc w:val="center"/>
              <w:rPr>
                <w:del w:id="150" w:author="daviti matiashvili" w:date="2024-10-21T16:36:00Z" w16du:dateUtc="2024-10-21T12:36:00Z"/>
                <w:moveFrom w:id="151" w:author="daviti matiashvili" w:date="2024-10-21T04:02:00Z" w16du:dateUtc="2024-10-21T00:02:00Z"/>
                <w:color w:val="FFFFFF" w:themeColor="background1"/>
                <w:sz w:val="18"/>
                <w:szCs w:val="18"/>
              </w:rPr>
            </w:pPr>
            <w:moveFrom w:id="152" w:author="daviti matiashvili" w:date="2024-10-21T04:02:00Z" w16du:dateUtc="2024-10-21T00:02:00Z">
              <w:del w:id="153" w:author="daviti matiashvili" w:date="2024-10-21T16:36:00Z" w16du:dateUtc="2024-10-21T12:36:00Z">
                <w:r w:rsidRPr="00BE17E0" w:rsidDel="00756D1A">
                  <w:rPr>
                    <w:color w:val="FFFFFF" w:themeColor="background1"/>
                    <w:sz w:val="18"/>
                    <w:szCs w:val="18"/>
                  </w:rPr>
                  <w:delText xml:space="preserve">Field name </w:delText>
                </w:r>
                <w:r w:rsidDel="00756D1A">
                  <w:rPr>
                    <w:color w:val="FFFFFF" w:themeColor="background1"/>
                    <w:sz w:val="18"/>
                    <w:szCs w:val="18"/>
                  </w:rPr>
                  <w:delText>3</w:delText>
                </w:r>
              </w:del>
            </w:moveFrom>
          </w:p>
        </w:tc>
        <w:tc>
          <w:tcPr>
            <w:tcW w:w="2302" w:type="dxa"/>
            <w:shd w:val="clear" w:color="auto" w:fill="76CDD8"/>
            <w:tcPrChange w:id="154" w:author="daviti matiashvili" w:date="2024-10-21T04:02:00Z" w16du:dateUtc="2024-10-21T00:02:00Z">
              <w:tcPr>
                <w:tcW w:w="2302" w:type="dxa"/>
                <w:gridSpan w:val="2"/>
                <w:shd w:val="clear" w:color="auto" w:fill="76CDD8"/>
              </w:tcPr>
            </w:tcPrChange>
          </w:tcPr>
          <w:p w14:paraId="5EF5231B" w14:textId="701C0A5A" w:rsidR="007B5A54" w:rsidRPr="00BE17E0" w:rsidDel="00756D1A" w:rsidRDefault="007B5A54" w:rsidP="003C7C6B">
            <w:pPr>
              <w:pStyle w:val="BodyText"/>
              <w:widowControl w:val="0"/>
              <w:spacing w:line="360" w:lineRule="auto"/>
              <w:jc w:val="center"/>
              <w:rPr>
                <w:del w:id="155" w:author="daviti matiashvili" w:date="2024-10-21T16:36:00Z" w16du:dateUtc="2024-10-21T12:36:00Z"/>
                <w:moveFrom w:id="156" w:author="daviti matiashvili" w:date="2024-10-21T04:02:00Z" w16du:dateUtc="2024-10-21T00:02:00Z"/>
                <w:color w:val="FFFFFF" w:themeColor="background1"/>
                <w:sz w:val="18"/>
                <w:szCs w:val="18"/>
              </w:rPr>
            </w:pPr>
            <w:moveFrom w:id="157" w:author="daviti matiashvili" w:date="2024-10-21T04:02:00Z" w16du:dateUtc="2024-10-21T00:02:00Z">
              <w:del w:id="158" w:author="daviti matiashvili" w:date="2024-10-21T16:36:00Z" w16du:dateUtc="2024-10-21T12:36:00Z">
                <w:r w:rsidRPr="00BE17E0" w:rsidDel="00756D1A">
                  <w:rPr>
                    <w:color w:val="FFFFFF" w:themeColor="background1"/>
                    <w:sz w:val="18"/>
                    <w:szCs w:val="18"/>
                  </w:rPr>
                  <w:delText>Field</w:delText>
                </w:r>
                <w:r w:rsidDel="00756D1A">
                  <w:rPr>
                    <w:color w:val="FFFFFF" w:themeColor="background1"/>
                    <w:sz w:val="18"/>
                    <w:szCs w:val="18"/>
                  </w:rPr>
                  <w:delText xml:space="preserve"> name N</w:delText>
                </w:r>
              </w:del>
            </w:moveFrom>
          </w:p>
        </w:tc>
      </w:tr>
      <w:tr w:rsidR="007B5A54" w:rsidDel="00756D1A" w14:paraId="675CC18D" w14:textId="1FFDE326" w:rsidTr="007B5A54">
        <w:trPr>
          <w:trHeight w:val="432"/>
          <w:del w:id="159" w:author="daviti matiashvili" w:date="2024-10-21T16:36:00Z" w16du:dateUtc="2024-10-21T12:36:00Z"/>
          <w:trPrChange w:id="160" w:author="daviti matiashvili" w:date="2024-10-21T04:02:00Z" w16du:dateUtc="2024-10-21T00:02:00Z">
            <w:trPr>
              <w:gridBefore w:val="1"/>
              <w:trHeight w:val="432"/>
            </w:trPr>
          </w:trPrChange>
        </w:trPr>
        <w:tc>
          <w:tcPr>
            <w:tcW w:w="2302" w:type="dxa"/>
            <w:tcPrChange w:id="161" w:author="daviti matiashvili" w:date="2024-10-21T04:02:00Z" w16du:dateUtc="2024-10-21T00:02:00Z">
              <w:tcPr>
                <w:tcW w:w="2302" w:type="dxa"/>
                <w:gridSpan w:val="2"/>
              </w:tcPr>
            </w:tcPrChange>
          </w:tcPr>
          <w:p w14:paraId="1865802E" w14:textId="0F014D4F" w:rsidR="007B5A54" w:rsidDel="00756D1A" w:rsidRDefault="007B5A54" w:rsidP="003C7C6B">
            <w:pPr>
              <w:pStyle w:val="BodyText"/>
              <w:rPr>
                <w:del w:id="162" w:author="daviti matiashvili" w:date="2024-10-21T16:36:00Z" w16du:dateUtc="2024-10-21T12:36:00Z"/>
                <w:moveFrom w:id="163" w:author="daviti matiashvili" w:date="2024-10-21T04:02:00Z" w16du:dateUtc="2024-10-21T00:02:00Z"/>
              </w:rPr>
            </w:pPr>
            <w:moveFrom w:id="164" w:author="daviti matiashvili" w:date="2024-10-21T04:02:00Z" w16du:dateUtc="2024-10-21T00:02:00Z">
              <w:del w:id="165" w:author="daviti matiashvili" w:date="2024-10-21T16:36:00Z" w16du:dateUtc="2024-10-21T12:36:00Z">
                <w:r w:rsidDel="00756D1A">
                  <w:delText xml:space="preserve"> 1</w:delText>
                </w:r>
              </w:del>
            </w:moveFrom>
          </w:p>
        </w:tc>
        <w:tc>
          <w:tcPr>
            <w:tcW w:w="2302" w:type="dxa"/>
            <w:tcPrChange w:id="166" w:author="daviti matiashvili" w:date="2024-10-21T04:02:00Z" w16du:dateUtc="2024-10-21T00:02:00Z">
              <w:tcPr>
                <w:tcW w:w="2302" w:type="dxa"/>
                <w:gridSpan w:val="2"/>
              </w:tcPr>
            </w:tcPrChange>
          </w:tcPr>
          <w:p w14:paraId="08F31126" w14:textId="3FFF86C6" w:rsidR="007B5A54" w:rsidDel="00756D1A" w:rsidRDefault="007B5A54" w:rsidP="003C7C6B">
            <w:pPr>
              <w:pStyle w:val="BodyText"/>
              <w:rPr>
                <w:del w:id="167" w:author="daviti matiashvili" w:date="2024-10-21T16:36:00Z" w16du:dateUtc="2024-10-21T12:36:00Z"/>
                <w:moveFrom w:id="168" w:author="daviti matiashvili" w:date="2024-10-21T04:02:00Z" w16du:dateUtc="2024-10-21T00:02:00Z"/>
              </w:rPr>
            </w:pPr>
            <w:moveFrom w:id="169" w:author="daviti matiashvili" w:date="2024-10-21T04:02:00Z" w16du:dateUtc="2024-10-21T00:02:00Z">
              <w:del w:id="170" w:author="daviti matiashvili" w:date="2024-10-21T16:36:00Z" w16du:dateUtc="2024-10-21T12:36:00Z">
                <w:r w:rsidDel="00756D1A">
                  <w:delText>aaa</w:delText>
                </w:r>
              </w:del>
            </w:moveFrom>
          </w:p>
        </w:tc>
        <w:tc>
          <w:tcPr>
            <w:tcW w:w="2302" w:type="dxa"/>
            <w:tcPrChange w:id="171" w:author="daviti matiashvili" w:date="2024-10-21T04:02:00Z" w16du:dateUtc="2024-10-21T00:02:00Z">
              <w:tcPr>
                <w:tcW w:w="2302" w:type="dxa"/>
                <w:gridSpan w:val="2"/>
              </w:tcPr>
            </w:tcPrChange>
          </w:tcPr>
          <w:p w14:paraId="432393DC" w14:textId="48E220D0" w:rsidR="007B5A54" w:rsidDel="00756D1A" w:rsidRDefault="007B5A54" w:rsidP="003C7C6B">
            <w:pPr>
              <w:pStyle w:val="BodyText"/>
              <w:rPr>
                <w:del w:id="172" w:author="daviti matiashvili" w:date="2024-10-21T16:36:00Z" w16du:dateUtc="2024-10-21T12:36:00Z"/>
                <w:moveFrom w:id="173" w:author="daviti matiashvili" w:date="2024-10-21T04:02:00Z" w16du:dateUtc="2024-10-21T00:02:00Z"/>
              </w:rPr>
            </w:pPr>
          </w:p>
        </w:tc>
        <w:tc>
          <w:tcPr>
            <w:tcW w:w="2302" w:type="dxa"/>
            <w:tcPrChange w:id="174" w:author="daviti matiashvili" w:date="2024-10-21T04:02:00Z" w16du:dateUtc="2024-10-21T00:02:00Z">
              <w:tcPr>
                <w:tcW w:w="2302" w:type="dxa"/>
                <w:gridSpan w:val="2"/>
              </w:tcPr>
            </w:tcPrChange>
          </w:tcPr>
          <w:p w14:paraId="6FE58743" w14:textId="26119EF6" w:rsidR="007B5A54" w:rsidDel="00756D1A" w:rsidRDefault="007B5A54" w:rsidP="003C7C6B">
            <w:pPr>
              <w:pStyle w:val="BodyText"/>
              <w:rPr>
                <w:del w:id="175" w:author="daviti matiashvili" w:date="2024-10-21T16:36:00Z" w16du:dateUtc="2024-10-21T12:36:00Z"/>
                <w:moveFrom w:id="176" w:author="daviti matiashvili" w:date="2024-10-21T04:02:00Z" w16du:dateUtc="2024-10-21T00:02:00Z"/>
              </w:rPr>
            </w:pPr>
            <w:moveFrom w:id="177" w:author="daviti matiashvili" w:date="2024-10-21T04:02:00Z" w16du:dateUtc="2024-10-21T00:02:00Z">
              <w:del w:id="178" w:author="daviti matiashvili" w:date="2024-10-21T16:36:00Z" w16du:dateUtc="2024-10-21T12:36:00Z">
                <w:r w:rsidDel="00756D1A">
                  <w:delText>123</w:delText>
                </w:r>
              </w:del>
            </w:moveFrom>
          </w:p>
        </w:tc>
        <w:tc>
          <w:tcPr>
            <w:tcW w:w="2302" w:type="dxa"/>
            <w:tcPrChange w:id="179" w:author="daviti matiashvili" w:date="2024-10-21T04:02:00Z" w16du:dateUtc="2024-10-21T00:02:00Z">
              <w:tcPr>
                <w:tcW w:w="2302" w:type="dxa"/>
                <w:gridSpan w:val="2"/>
              </w:tcPr>
            </w:tcPrChange>
          </w:tcPr>
          <w:p w14:paraId="538318D7" w14:textId="0D0BFD37" w:rsidR="007B5A54" w:rsidDel="00756D1A" w:rsidRDefault="007B5A54" w:rsidP="003C7C6B">
            <w:pPr>
              <w:pStyle w:val="BodyText"/>
              <w:rPr>
                <w:del w:id="180" w:author="daviti matiashvili" w:date="2024-10-21T16:36:00Z" w16du:dateUtc="2024-10-21T12:36:00Z"/>
                <w:moveFrom w:id="181" w:author="daviti matiashvili" w:date="2024-10-21T04:02:00Z" w16du:dateUtc="2024-10-21T00:02:00Z"/>
              </w:rPr>
            </w:pPr>
            <w:moveFrom w:id="182" w:author="daviti matiashvili" w:date="2024-10-21T04:02:00Z" w16du:dateUtc="2024-10-21T00:02:00Z">
              <w:del w:id="183" w:author="daviti matiashvili" w:date="2024-10-21T16:36:00Z" w16du:dateUtc="2024-10-21T12:36:00Z">
                <w:r w:rsidDel="00756D1A">
                  <w:delText>1234</w:delText>
                </w:r>
              </w:del>
            </w:moveFrom>
          </w:p>
        </w:tc>
      </w:tr>
      <w:moveFromRangeEnd w:id="138"/>
    </w:tbl>
    <w:p w14:paraId="455288B0" w14:textId="0A5290D9" w:rsidR="00BE17E0" w:rsidRDefault="00BE17E0" w:rsidP="006F645E">
      <w:pPr>
        <w:pStyle w:val="BodyText"/>
      </w:pPr>
    </w:p>
    <w:p w14:paraId="1C8B7E32" w14:textId="77777777" w:rsidR="00BE17E0" w:rsidRDefault="00BE17E0" w:rsidP="006F645E">
      <w:pPr>
        <w:pStyle w:val="BodyText"/>
        <w:rPr>
          <w:ins w:id="184" w:author="daviti matiashvili" w:date="2024-10-21T17:01:00Z" w16du:dateUtc="2024-10-21T13:01:00Z"/>
        </w:rPr>
      </w:pPr>
    </w:p>
    <w:p w14:paraId="79D4FF5D" w14:textId="77777777" w:rsidR="00990A27" w:rsidRDefault="00990A27" w:rsidP="006F645E">
      <w:pPr>
        <w:pStyle w:val="BodyText"/>
        <w:rPr>
          <w:ins w:id="185" w:author="daviti matiashvili" w:date="2024-10-21T17:01:00Z" w16du:dateUtc="2024-10-21T13:01:00Z"/>
        </w:rPr>
      </w:pPr>
    </w:p>
    <w:p w14:paraId="078AF362" w14:textId="77777777" w:rsidR="00990A27" w:rsidRDefault="00990A27" w:rsidP="006F645E">
      <w:pPr>
        <w:pStyle w:val="BodyText"/>
        <w:rPr>
          <w:ins w:id="186" w:author="daviti matiashvili" w:date="2024-10-21T17:01:00Z" w16du:dateUtc="2024-10-21T13:01:00Z"/>
        </w:rPr>
      </w:pPr>
    </w:p>
    <w:p w14:paraId="76CA028B" w14:textId="77777777" w:rsidR="00990A27" w:rsidRDefault="00990A27" w:rsidP="006F645E">
      <w:pPr>
        <w:pStyle w:val="BodyText"/>
        <w:rPr>
          <w:ins w:id="187" w:author="daviti matiashvili" w:date="2024-10-21T17:01:00Z" w16du:dateUtc="2024-10-21T13:01:00Z"/>
        </w:rPr>
      </w:pPr>
    </w:p>
    <w:p w14:paraId="1B0A0025" w14:textId="77777777" w:rsidR="00990A27" w:rsidRDefault="00990A27" w:rsidP="006F645E">
      <w:pPr>
        <w:pStyle w:val="BodyText"/>
        <w:rPr>
          <w:ins w:id="188" w:author="daviti matiashvili" w:date="2024-10-21T17:01:00Z" w16du:dateUtc="2024-10-21T13:01:00Z"/>
        </w:rPr>
      </w:pPr>
    </w:p>
    <w:p w14:paraId="3A78BE8D" w14:textId="77777777" w:rsidR="00990A27" w:rsidRDefault="00990A27" w:rsidP="006F645E">
      <w:pPr>
        <w:pStyle w:val="BodyText"/>
        <w:rPr>
          <w:ins w:id="189" w:author="daviti matiashvili" w:date="2024-10-21T17:01:00Z" w16du:dateUtc="2024-10-21T13:01:00Z"/>
        </w:rPr>
      </w:pPr>
    </w:p>
    <w:p w14:paraId="354D3DF4" w14:textId="77777777" w:rsidR="00990A27" w:rsidRDefault="00990A27" w:rsidP="006F645E">
      <w:pPr>
        <w:pStyle w:val="BodyText"/>
        <w:rPr>
          <w:ins w:id="190" w:author="daviti matiashvili" w:date="2024-10-21T17:01:00Z" w16du:dateUtc="2024-10-21T13:01:00Z"/>
        </w:rPr>
      </w:pPr>
    </w:p>
    <w:p w14:paraId="4392FFFA" w14:textId="77777777" w:rsidR="00990A27" w:rsidRDefault="00990A27" w:rsidP="006F645E">
      <w:pPr>
        <w:pStyle w:val="BodyText"/>
        <w:rPr>
          <w:ins w:id="191" w:author="daviti matiashvili" w:date="2024-10-21T17:01:00Z" w16du:dateUtc="2024-10-21T13:01:00Z"/>
        </w:rPr>
      </w:pPr>
    </w:p>
    <w:p w14:paraId="0977CAA5" w14:textId="77777777" w:rsidR="00990A27" w:rsidRDefault="00990A27" w:rsidP="006F645E">
      <w:pPr>
        <w:pStyle w:val="BodyText"/>
        <w:rPr>
          <w:ins w:id="192" w:author="daviti matiashvili" w:date="2024-10-21T17:01:00Z" w16du:dateUtc="2024-10-21T13:01:00Z"/>
        </w:rPr>
      </w:pPr>
    </w:p>
    <w:p w14:paraId="4898D1BE" w14:textId="77777777" w:rsidR="00990A27" w:rsidRDefault="00990A27" w:rsidP="006F645E">
      <w:pPr>
        <w:pStyle w:val="BodyText"/>
        <w:rPr>
          <w:ins w:id="193" w:author="daviti matiashvili" w:date="2024-10-21T17:01:00Z" w16du:dateUtc="2024-10-21T13:01:00Z"/>
        </w:rPr>
      </w:pPr>
    </w:p>
    <w:p w14:paraId="55C4BBCE" w14:textId="77777777" w:rsidR="00990A27" w:rsidRDefault="00990A27" w:rsidP="006F645E">
      <w:pPr>
        <w:pStyle w:val="BodyText"/>
        <w:rPr>
          <w:ins w:id="194" w:author="daviti matiashvili" w:date="2024-10-21T04:23:00Z" w16du:dateUtc="2024-10-21T00:23:00Z"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D874ED" w14:paraId="01C696BA" w14:textId="77777777" w:rsidTr="00D874ED">
        <w:trPr>
          <w:trHeight w:val="432"/>
          <w:ins w:id="195" w:author="daviti matiashvili" w:date="2024-10-21T04:23:00Z"/>
        </w:trPr>
        <w:tc>
          <w:tcPr>
            <w:tcW w:w="2302" w:type="dxa"/>
            <w:vMerge w:val="restart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038F6B82" w14:textId="77777777" w:rsidR="00D874ED" w:rsidRPr="00D874ED" w:rsidRDefault="00D874ED" w:rsidP="00D874ED">
            <w:pPr>
              <w:pStyle w:val="BodyText"/>
              <w:rPr>
                <w:ins w:id="196" w:author="daviti matiashvili" w:date="2024-10-21T04:23:00Z" w16du:dateUtc="2024-10-21T00:23:00Z"/>
              </w:rPr>
            </w:pPr>
            <w:ins w:id="197" w:author="daviti matiashvili" w:date="2024-10-21T04:23:00Z" w16du:dateUtc="2024-10-21T00:23:00Z">
              <w:r w:rsidRPr="00D874ED">
                <w:lastRenderedPageBreak/>
                <w:t>Table Name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301C175F" w14:textId="77777777" w:rsidR="00D874ED" w:rsidRPr="00D874ED" w:rsidRDefault="00D874ED" w:rsidP="00D874ED">
            <w:pPr>
              <w:pStyle w:val="BodyText"/>
              <w:rPr>
                <w:ins w:id="198" w:author="daviti matiashvili" w:date="2024-10-21T04:23:00Z" w16du:dateUtc="2024-10-21T00:23:00Z"/>
              </w:rPr>
            </w:pPr>
            <w:ins w:id="199" w:author="daviti matiashvili" w:date="2024-10-21T04:23:00Z" w16du:dateUtc="2024-10-21T00:23:00Z">
              <w:r w:rsidRPr="00D874ED">
                <w:t xml:space="preserve">Field name 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40B95361" w14:textId="77777777" w:rsidR="00D874ED" w:rsidRPr="00D874ED" w:rsidRDefault="00D874ED" w:rsidP="00D874ED">
            <w:pPr>
              <w:pStyle w:val="BodyText"/>
              <w:rPr>
                <w:ins w:id="200" w:author="daviti matiashvili" w:date="2024-10-21T04:23:00Z" w16du:dateUtc="2024-10-21T00:23:00Z"/>
              </w:rPr>
            </w:pPr>
            <w:ins w:id="201" w:author="daviti matiashvili" w:date="2024-10-21T04:23:00Z" w16du:dateUtc="2024-10-21T00:23:00Z">
              <w:r w:rsidRPr="00D874ED">
                <w:t xml:space="preserve">Field Description 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20C08F1A" w14:textId="77777777" w:rsidR="00D874ED" w:rsidRPr="00D874ED" w:rsidRDefault="00D874ED" w:rsidP="00D874ED">
            <w:pPr>
              <w:pStyle w:val="BodyText"/>
              <w:rPr>
                <w:ins w:id="202" w:author="daviti matiashvili" w:date="2024-10-21T04:23:00Z" w16du:dateUtc="2024-10-21T00:23:00Z"/>
              </w:rPr>
            </w:pPr>
            <w:ins w:id="203" w:author="daviti matiashvili" w:date="2024-10-21T04:23:00Z" w16du:dateUtc="2024-10-21T00:23:00Z">
              <w:r w:rsidRPr="00D874ED">
                <w:t xml:space="preserve">Data Type </w:t>
              </w:r>
            </w:ins>
          </w:p>
        </w:tc>
      </w:tr>
      <w:tr w:rsidR="00D874ED" w14:paraId="71A46F0D" w14:textId="77777777" w:rsidTr="00FB199A">
        <w:trPr>
          <w:trHeight w:val="432"/>
          <w:ins w:id="204" w:author="daviti matiashvili" w:date="2024-10-21T04:23:00Z"/>
        </w:trPr>
        <w:tc>
          <w:tcPr>
            <w:tcW w:w="2302" w:type="dxa"/>
            <w:vMerge w:val="restart"/>
          </w:tcPr>
          <w:p w14:paraId="117594EA" w14:textId="77777777" w:rsidR="00D874ED" w:rsidRDefault="00D874ED" w:rsidP="00FB199A">
            <w:pPr>
              <w:pStyle w:val="BodyText"/>
              <w:rPr>
                <w:ins w:id="205" w:author="daviti matiashvili" w:date="2024-10-21T04:23:00Z" w16du:dateUtc="2024-10-21T00:23:00Z"/>
              </w:rPr>
            </w:pPr>
          </w:p>
          <w:p w14:paraId="24B884A2" w14:textId="77777777" w:rsidR="00D874ED" w:rsidRDefault="00D874ED" w:rsidP="00FB199A">
            <w:pPr>
              <w:pStyle w:val="BodyText"/>
              <w:rPr>
                <w:ins w:id="206" w:author="daviti matiashvili" w:date="2024-10-21T04:23:00Z" w16du:dateUtc="2024-10-21T00:23:00Z"/>
              </w:rPr>
            </w:pPr>
          </w:p>
          <w:p w14:paraId="25958E8E" w14:textId="6716972A" w:rsidR="00D874ED" w:rsidRDefault="00D874ED" w:rsidP="00FB199A">
            <w:pPr>
              <w:pStyle w:val="BodyText"/>
              <w:rPr>
                <w:ins w:id="207" w:author="daviti matiashvili" w:date="2024-10-21T04:23:00Z" w16du:dateUtc="2024-10-21T00:23:00Z"/>
              </w:rPr>
            </w:pPr>
            <w:ins w:id="208" w:author="daviti matiashvili" w:date="2024-10-21T04:23:00Z" w16du:dateUtc="2024-10-21T00:23:00Z">
              <w:r>
                <w:t>Ticket</w:t>
              </w:r>
            </w:ins>
          </w:p>
          <w:p w14:paraId="758AA97C" w14:textId="3EF9B7AD" w:rsidR="00D874ED" w:rsidRDefault="00D874ED">
            <w:pPr>
              <w:pStyle w:val="BodyText"/>
              <w:tabs>
                <w:tab w:val="left" w:pos="1230"/>
              </w:tabs>
              <w:rPr>
                <w:ins w:id="209" w:author="daviti matiashvili" w:date="2024-10-21T04:23:00Z" w16du:dateUtc="2024-10-21T00:23:00Z"/>
              </w:rPr>
              <w:pPrChange w:id="210" w:author="daviti matiashvili" w:date="2024-10-21T04:23:00Z" w16du:dateUtc="2024-10-21T00:23:00Z">
                <w:pPr>
                  <w:pStyle w:val="BodyText"/>
                </w:pPr>
              </w:pPrChange>
            </w:pPr>
            <w:ins w:id="211" w:author="daviti matiashvili" w:date="2024-10-21T04:23:00Z" w16du:dateUtc="2024-10-21T00:23:00Z">
              <w:r>
                <w:t xml:space="preserve"> </w:t>
              </w:r>
            </w:ins>
          </w:p>
        </w:tc>
        <w:tc>
          <w:tcPr>
            <w:tcW w:w="2302" w:type="dxa"/>
          </w:tcPr>
          <w:p w14:paraId="6394FA52" w14:textId="7F0FF21E" w:rsidR="00D874ED" w:rsidRDefault="00D874ED" w:rsidP="00FB199A">
            <w:pPr>
              <w:pStyle w:val="BodyText"/>
              <w:rPr>
                <w:ins w:id="212" w:author="daviti matiashvili" w:date="2024-10-21T04:23:00Z" w16du:dateUtc="2024-10-21T00:23:00Z"/>
              </w:rPr>
            </w:pPr>
            <w:proofErr w:type="spellStart"/>
            <w:ins w:id="213" w:author="daviti matiashvili" w:date="2024-10-21T04:24:00Z" w16du:dateUtc="2024-10-21T00:24:00Z">
              <w:r>
                <w:t>TicketID</w:t>
              </w:r>
            </w:ins>
            <w:proofErr w:type="spellEnd"/>
          </w:p>
        </w:tc>
        <w:tc>
          <w:tcPr>
            <w:tcW w:w="2302" w:type="dxa"/>
          </w:tcPr>
          <w:p w14:paraId="65541ACA" w14:textId="77777777" w:rsidR="00D874ED" w:rsidRDefault="00D874ED" w:rsidP="00FB199A">
            <w:pPr>
              <w:pStyle w:val="BodyText"/>
              <w:rPr>
                <w:ins w:id="214" w:author="daviti matiashvili" w:date="2024-10-21T04:23:00Z" w16du:dateUtc="2024-10-21T00:23:00Z"/>
              </w:rPr>
            </w:pPr>
            <w:ins w:id="215" w:author="daviti matiashvili" w:date="2024-10-21T04:23:00Z" w16du:dateUtc="2024-10-21T00:23:00Z">
              <w:r>
                <w:t xml:space="preserve"> PK</w:t>
              </w:r>
            </w:ins>
          </w:p>
        </w:tc>
        <w:tc>
          <w:tcPr>
            <w:tcW w:w="2302" w:type="dxa"/>
          </w:tcPr>
          <w:p w14:paraId="6694B303" w14:textId="77777777" w:rsidR="00D874ED" w:rsidRDefault="00D874ED" w:rsidP="00FB199A">
            <w:pPr>
              <w:pStyle w:val="BodyText"/>
              <w:rPr>
                <w:ins w:id="216" w:author="daviti matiashvili" w:date="2024-10-21T04:23:00Z" w16du:dateUtc="2024-10-21T00:23:00Z"/>
              </w:rPr>
            </w:pPr>
            <w:ins w:id="217" w:author="daviti matiashvili" w:date="2024-10-21T04:23:00Z" w16du:dateUtc="2024-10-21T00:23:00Z">
              <w:r>
                <w:t>Int</w:t>
              </w:r>
            </w:ins>
          </w:p>
        </w:tc>
      </w:tr>
      <w:tr w:rsidR="00D874ED" w14:paraId="1A7F0C8D" w14:textId="77777777" w:rsidTr="00FB199A">
        <w:trPr>
          <w:trHeight w:val="432"/>
          <w:ins w:id="218" w:author="daviti matiashvili" w:date="2024-10-21T04:23:00Z"/>
        </w:trPr>
        <w:tc>
          <w:tcPr>
            <w:tcW w:w="2302" w:type="dxa"/>
            <w:vMerge/>
          </w:tcPr>
          <w:p w14:paraId="4C453451" w14:textId="77777777" w:rsidR="00D874ED" w:rsidRDefault="00D874ED" w:rsidP="00FB199A">
            <w:pPr>
              <w:pStyle w:val="BodyText"/>
              <w:rPr>
                <w:ins w:id="219" w:author="daviti matiashvili" w:date="2024-10-21T04:23:00Z" w16du:dateUtc="2024-10-21T00:23:00Z"/>
              </w:rPr>
            </w:pPr>
          </w:p>
        </w:tc>
        <w:tc>
          <w:tcPr>
            <w:tcW w:w="2302" w:type="dxa"/>
          </w:tcPr>
          <w:p w14:paraId="15F4E52A" w14:textId="6B0E7527" w:rsidR="00D874ED" w:rsidRDefault="00D874ED" w:rsidP="00FB199A">
            <w:pPr>
              <w:pStyle w:val="BodyText"/>
              <w:rPr>
                <w:ins w:id="220" w:author="daviti matiashvili" w:date="2024-10-21T04:23:00Z" w16du:dateUtc="2024-10-21T00:23:00Z"/>
              </w:rPr>
            </w:pPr>
            <w:proofErr w:type="spellStart"/>
            <w:ins w:id="221" w:author="daviti matiashvili" w:date="2024-10-21T04:24:00Z" w16du:dateUtc="2024-10-21T00:24:00Z">
              <w:r>
                <w:t>DepartureStation</w:t>
              </w:r>
            </w:ins>
            <w:proofErr w:type="spellEnd"/>
          </w:p>
        </w:tc>
        <w:tc>
          <w:tcPr>
            <w:tcW w:w="2302" w:type="dxa"/>
          </w:tcPr>
          <w:p w14:paraId="6F0838A6" w14:textId="77777777" w:rsidR="00D874ED" w:rsidRDefault="00D874ED" w:rsidP="00FB199A">
            <w:pPr>
              <w:pStyle w:val="BodyText"/>
              <w:rPr>
                <w:ins w:id="222" w:author="daviti matiashvili" w:date="2024-10-21T04:23:00Z" w16du:dateUtc="2024-10-21T00:23:00Z"/>
              </w:rPr>
            </w:pPr>
            <w:ins w:id="223" w:author="daviti matiashvili" w:date="2024-10-21T04:23:00Z" w16du:dateUtc="2024-10-21T00:23:00Z">
              <w:r>
                <w:t>FK</w:t>
              </w:r>
            </w:ins>
          </w:p>
        </w:tc>
        <w:tc>
          <w:tcPr>
            <w:tcW w:w="2302" w:type="dxa"/>
          </w:tcPr>
          <w:p w14:paraId="29722195" w14:textId="7164B3CA" w:rsidR="00D874ED" w:rsidRDefault="00D874ED" w:rsidP="00FB199A">
            <w:pPr>
              <w:pStyle w:val="BodyText"/>
              <w:rPr>
                <w:ins w:id="224" w:author="daviti matiashvili" w:date="2024-10-21T04:23:00Z" w16du:dateUtc="2024-10-21T00:23:00Z"/>
              </w:rPr>
            </w:pPr>
            <w:ins w:id="225" w:author="daviti matiashvili" w:date="2024-10-21T04:23:00Z" w16du:dateUtc="2024-10-21T00:23:00Z">
              <w:r>
                <w:t xml:space="preserve">Int         </w:t>
              </w:r>
            </w:ins>
          </w:p>
        </w:tc>
      </w:tr>
      <w:tr w:rsidR="00D874ED" w14:paraId="2AB594C3" w14:textId="77777777" w:rsidTr="00FB199A">
        <w:trPr>
          <w:trHeight w:val="432"/>
          <w:ins w:id="226" w:author="daviti matiashvili" w:date="2024-10-21T04:25:00Z"/>
        </w:trPr>
        <w:tc>
          <w:tcPr>
            <w:tcW w:w="2302" w:type="dxa"/>
            <w:vMerge/>
          </w:tcPr>
          <w:p w14:paraId="7A1F8E2E" w14:textId="77777777" w:rsidR="00D874ED" w:rsidRDefault="00D874ED" w:rsidP="00FB199A">
            <w:pPr>
              <w:pStyle w:val="BodyText"/>
              <w:rPr>
                <w:ins w:id="227" w:author="daviti matiashvili" w:date="2024-10-21T04:25:00Z" w16du:dateUtc="2024-10-21T00:25:00Z"/>
              </w:rPr>
            </w:pPr>
          </w:p>
        </w:tc>
        <w:tc>
          <w:tcPr>
            <w:tcW w:w="2302" w:type="dxa"/>
          </w:tcPr>
          <w:p w14:paraId="279E7838" w14:textId="26C689A7" w:rsidR="00D874ED" w:rsidRDefault="00D874ED" w:rsidP="00FB199A">
            <w:pPr>
              <w:pStyle w:val="BodyText"/>
              <w:rPr>
                <w:ins w:id="228" w:author="daviti matiashvili" w:date="2024-10-21T04:25:00Z" w16du:dateUtc="2024-10-21T00:25:00Z"/>
              </w:rPr>
            </w:pPr>
            <w:proofErr w:type="spellStart"/>
            <w:ins w:id="229" w:author="daviti matiashvili" w:date="2024-10-21T04:25:00Z" w16du:dateUtc="2024-10-21T00:25:00Z">
              <w:r>
                <w:t>ArrivalStation</w:t>
              </w:r>
              <w:proofErr w:type="spellEnd"/>
            </w:ins>
          </w:p>
        </w:tc>
        <w:tc>
          <w:tcPr>
            <w:tcW w:w="2302" w:type="dxa"/>
          </w:tcPr>
          <w:p w14:paraId="0576B96A" w14:textId="3F0455A5" w:rsidR="00D874ED" w:rsidRDefault="00D874ED" w:rsidP="00FB199A">
            <w:pPr>
              <w:pStyle w:val="BodyText"/>
              <w:rPr>
                <w:ins w:id="230" w:author="daviti matiashvili" w:date="2024-10-21T04:25:00Z" w16du:dateUtc="2024-10-21T00:25:00Z"/>
              </w:rPr>
            </w:pPr>
            <w:ins w:id="231" w:author="daviti matiashvili" w:date="2024-10-21T04:25:00Z" w16du:dateUtc="2024-10-21T00:25:00Z">
              <w:r>
                <w:t>FK</w:t>
              </w:r>
            </w:ins>
          </w:p>
        </w:tc>
        <w:tc>
          <w:tcPr>
            <w:tcW w:w="2302" w:type="dxa"/>
          </w:tcPr>
          <w:p w14:paraId="36B3CC68" w14:textId="089B630A" w:rsidR="00D874ED" w:rsidRDefault="00D874ED" w:rsidP="00FB199A">
            <w:pPr>
              <w:pStyle w:val="BodyText"/>
              <w:rPr>
                <w:ins w:id="232" w:author="daviti matiashvili" w:date="2024-10-21T04:25:00Z" w16du:dateUtc="2024-10-21T00:25:00Z"/>
              </w:rPr>
            </w:pPr>
            <w:ins w:id="233" w:author="daviti matiashvili" w:date="2024-10-21T04:25:00Z" w16du:dateUtc="2024-10-21T00:25:00Z">
              <w:r>
                <w:t>int</w:t>
              </w:r>
            </w:ins>
          </w:p>
        </w:tc>
      </w:tr>
      <w:tr w:rsidR="00D874ED" w14:paraId="2306C096" w14:textId="77777777" w:rsidTr="00FB199A">
        <w:trPr>
          <w:trHeight w:val="413"/>
          <w:ins w:id="234" w:author="daviti matiashvili" w:date="2024-10-21T04:23:00Z"/>
        </w:trPr>
        <w:tc>
          <w:tcPr>
            <w:tcW w:w="2302" w:type="dxa"/>
            <w:vMerge/>
          </w:tcPr>
          <w:p w14:paraId="17113246" w14:textId="77777777" w:rsidR="00D874ED" w:rsidRDefault="00D874ED" w:rsidP="00FB199A">
            <w:pPr>
              <w:pStyle w:val="BodyText"/>
              <w:rPr>
                <w:ins w:id="235" w:author="daviti matiashvili" w:date="2024-10-21T04:23:00Z" w16du:dateUtc="2024-10-21T00:23:00Z"/>
              </w:rPr>
            </w:pPr>
          </w:p>
        </w:tc>
        <w:tc>
          <w:tcPr>
            <w:tcW w:w="2302" w:type="dxa"/>
          </w:tcPr>
          <w:p w14:paraId="09C271FD" w14:textId="02BA4836" w:rsidR="00D874ED" w:rsidRDefault="00D874ED" w:rsidP="00FB199A">
            <w:pPr>
              <w:pStyle w:val="BodyText"/>
              <w:rPr>
                <w:ins w:id="236" w:author="daviti matiashvili" w:date="2024-10-21T04:23:00Z" w16du:dateUtc="2024-10-21T00:23:00Z"/>
              </w:rPr>
            </w:pPr>
            <w:proofErr w:type="spellStart"/>
            <w:ins w:id="237" w:author="daviti matiashvili" w:date="2024-10-21T04:24:00Z" w16du:dateUtc="2024-10-21T00:24:00Z">
              <w:r>
                <w:t>TrainID</w:t>
              </w:r>
            </w:ins>
            <w:proofErr w:type="spellEnd"/>
          </w:p>
        </w:tc>
        <w:tc>
          <w:tcPr>
            <w:tcW w:w="2302" w:type="dxa"/>
          </w:tcPr>
          <w:p w14:paraId="039BA020" w14:textId="2962527A" w:rsidR="00D874ED" w:rsidRDefault="00D874ED" w:rsidP="00FB199A">
            <w:pPr>
              <w:pStyle w:val="BodyText"/>
              <w:rPr>
                <w:ins w:id="238" w:author="daviti matiashvili" w:date="2024-10-21T04:23:00Z" w16du:dateUtc="2024-10-21T00:23:00Z"/>
              </w:rPr>
            </w:pPr>
            <w:ins w:id="239" w:author="daviti matiashvili" w:date="2024-10-21T04:24:00Z" w16du:dateUtc="2024-10-21T00:24:00Z">
              <w:r>
                <w:t>FK</w:t>
              </w:r>
            </w:ins>
          </w:p>
        </w:tc>
        <w:tc>
          <w:tcPr>
            <w:tcW w:w="2302" w:type="dxa"/>
          </w:tcPr>
          <w:p w14:paraId="045A9B5C" w14:textId="438D916F" w:rsidR="00D874ED" w:rsidRDefault="00D874ED" w:rsidP="00FB199A">
            <w:pPr>
              <w:pStyle w:val="BodyText"/>
              <w:rPr>
                <w:ins w:id="240" w:author="daviti matiashvili" w:date="2024-10-21T04:23:00Z" w16du:dateUtc="2024-10-21T00:23:00Z"/>
              </w:rPr>
            </w:pPr>
            <w:ins w:id="241" w:author="daviti matiashvili" w:date="2024-10-21T04:24:00Z" w16du:dateUtc="2024-10-21T00:24:00Z">
              <w:r>
                <w:t>int</w:t>
              </w:r>
            </w:ins>
          </w:p>
        </w:tc>
      </w:tr>
      <w:tr w:rsidR="00D874ED" w14:paraId="106909F0" w14:textId="77777777" w:rsidTr="00FB199A">
        <w:trPr>
          <w:trHeight w:val="432"/>
          <w:ins w:id="242" w:author="daviti matiashvili" w:date="2024-10-21T04:23:00Z"/>
        </w:trPr>
        <w:tc>
          <w:tcPr>
            <w:tcW w:w="2302" w:type="dxa"/>
          </w:tcPr>
          <w:p w14:paraId="5516FBC1" w14:textId="77777777" w:rsidR="00D874ED" w:rsidRDefault="00D874ED" w:rsidP="00FB199A">
            <w:pPr>
              <w:pStyle w:val="BodyText"/>
              <w:rPr>
                <w:ins w:id="243" w:author="daviti matiashvili" w:date="2024-10-21T04:23:00Z" w16du:dateUtc="2024-10-21T00:23:00Z"/>
              </w:rPr>
            </w:pPr>
          </w:p>
        </w:tc>
        <w:tc>
          <w:tcPr>
            <w:tcW w:w="2302" w:type="dxa"/>
          </w:tcPr>
          <w:p w14:paraId="6DC4FCF8" w14:textId="1E6CD701" w:rsidR="00D874ED" w:rsidRDefault="00D874ED" w:rsidP="00FB199A">
            <w:pPr>
              <w:pStyle w:val="BodyText"/>
              <w:rPr>
                <w:ins w:id="244" w:author="daviti matiashvili" w:date="2024-10-21T04:23:00Z" w16du:dateUtc="2024-10-21T00:23:00Z"/>
              </w:rPr>
            </w:pPr>
            <w:ins w:id="245" w:author="daviti matiashvili" w:date="2024-10-21T04:24:00Z" w16du:dateUtc="2024-10-21T00:24:00Z">
              <w:r>
                <w:t>Price</w:t>
              </w:r>
            </w:ins>
          </w:p>
        </w:tc>
        <w:tc>
          <w:tcPr>
            <w:tcW w:w="2302" w:type="dxa"/>
          </w:tcPr>
          <w:p w14:paraId="3929987A" w14:textId="77777777" w:rsidR="00D874ED" w:rsidDel="007B5A54" w:rsidRDefault="00D874ED" w:rsidP="00FB199A">
            <w:pPr>
              <w:pStyle w:val="BodyText"/>
              <w:rPr>
                <w:ins w:id="246" w:author="daviti matiashvili" w:date="2024-10-21T04:23:00Z" w16du:dateUtc="2024-10-21T00:23:00Z"/>
              </w:rPr>
            </w:pPr>
          </w:p>
        </w:tc>
        <w:tc>
          <w:tcPr>
            <w:tcW w:w="2302" w:type="dxa"/>
          </w:tcPr>
          <w:p w14:paraId="0BCB46D5" w14:textId="77777777" w:rsidR="00D874ED" w:rsidRDefault="00D874ED" w:rsidP="00FB199A">
            <w:pPr>
              <w:pStyle w:val="BodyText"/>
              <w:rPr>
                <w:ins w:id="247" w:author="daviti matiashvili" w:date="2024-10-21T04:23:00Z" w16du:dateUtc="2024-10-21T00:23:00Z"/>
              </w:rPr>
            </w:pPr>
            <w:ins w:id="248" w:author="daviti matiashvili" w:date="2024-10-21T04:23:00Z" w16du:dateUtc="2024-10-21T00:23:00Z">
              <w:r>
                <w:t>int</w:t>
              </w:r>
            </w:ins>
          </w:p>
        </w:tc>
      </w:tr>
      <w:tr w:rsidR="00D874ED" w14:paraId="04537E67" w14:textId="77777777" w:rsidTr="00FB199A">
        <w:trPr>
          <w:trHeight w:val="432"/>
          <w:ins w:id="249" w:author="daviti matiashvili" w:date="2024-10-21T04:23:00Z"/>
        </w:trPr>
        <w:tc>
          <w:tcPr>
            <w:tcW w:w="2302" w:type="dxa"/>
          </w:tcPr>
          <w:p w14:paraId="28AEE447" w14:textId="77777777" w:rsidR="00D874ED" w:rsidRDefault="00D874ED" w:rsidP="00FB199A">
            <w:pPr>
              <w:pStyle w:val="BodyText"/>
              <w:rPr>
                <w:ins w:id="250" w:author="daviti matiashvili" w:date="2024-10-21T04:23:00Z" w16du:dateUtc="2024-10-21T00:23:00Z"/>
              </w:rPr>
            </w:pPr>
          </w:p>
        </w:tc>
        <w:tc>
          <w:tcPr>
            <w:tcW w:w="2302" w:type="dxa"/>
          </w:tcPr>
          <w:p w14:paraId="58783216" w14:textId="4FA720FE" w:rsidR="00D874ED" w:rsidRDefault="00D874ED" w:rsidP="00FB199A">
            <w:pPr>
              <w:pStyle w:val="BodyText"/>
              <w:rPr>
                <w:ins w:id="251" w:author="daviti matiashvili" w:date="2024-10-21T04:23:00Z" w16du:dateUtc="2024-10-21T00:23:00Z"/>
              </w:rPr>
            </w:pPr>
            <w:ins w:id="252" w:author="daviti matiashvili" w:date="2024-10-21T04:25:00Z" w16du:dateUtc="2024-10-21T00:25:00Z">
              <w:r>
                <w:t>Discount</w:t>
              </w:r>
            </w:ins>
          </w:p>
        </w:tc>
        <w:tc>
          <w:tcPr>
            <w:tcW w:w="2302" w:type="dxa"/>
          </w:tcPr>
          <w:p w14:paraId="16265BF9" w14:textId="77777777" w:rsidR="00D874ED" w:rsidDel="007B5A54" w:rsidRDefault="00D874ED" w:rsidP="00FB199A">
            <w:pPr>
              <w:pStyle w:val="BodyText"/>
              <w:rPr>
                <w:ins w:id="253" w:author="daviti matiashvili" w:date="2024-10-21T04:23:00Z" w16du:dateUtc="2024-10-21T00:23:00Z"/>
              </w:rPr>
            </w:pPr>
          </w:p>
        </w:tc>
        <w:tc>
          <w:tcPr>
            <w:tcW w:w="2302" w:type="dxa"/>
          </w:tcPr>
          <w:p w14:paraId="58A31B19" w14:textId="2D7C3CB4" w:rsidR="00D874ED" w:rsidRDefault="00D874ED" w:rsidP="00FB199A">
            <w:pPr>
              <w:pStyle w:val="BodyText"/>
              <w:rPr>
                <w:ins w:id="254" w:author="daviti matiashvili" w:date="2024-10-21T04:23:00Z" w16du:dateUtc="2024-10-21T00:23:00Z"/>
              </w:rPr>
            </w:pPr>
            <w:ins w:id="255" w:author="daviti matiashvili" w:date="2024-10-21T04:25:00Z" w16du:dateUtc="2024-10-21T00:25:00Z">
              <w:r>
                <w:t>decimal</w:t>
              </w:r>
            </w:ins>
          </w:p>
        </w:tc>
      </w:tr>
    </w:tbl>
    <w:p w14:paraId="1224F39D" w14:textId="77777777" w:rsidR="00D874ED" w:rsidRDefault="00D874ED" w:rsidP="00D874ED">
      <w:pPr>
        <w:pStyle w:val="BodyText"/>
        <w:rPr>
          <w:ins w:id="256" w:author="daviti matiashvili" w:date="2024-10-21T04:25:00Z" w16du:dateUtc="2024-10-21T00:25:00Z"/>
        </w:rPr>
      </w:pPr>
    </w:p>
    <w:p w14:paraId="571DC5D3" w14:textId="77777777" w:rsidR="00D874ED" w:rsidRDefault="00D874ED" w:rsidP="00D874ED">
      <w:pPr>
        <w:pStyle w:val="BodyText"/>
        <w:rPr>
          <w:ins w:id="257" w:author="daviti matiashvili" w:date="2024-10-21T04:25:00Z" w16du:dateUtc="2024-10-21T00:25:00Z"/>
        </w:rPr>
      </w:pPr>
    </w:p>
    <w:p w14:paraId="44F307DF" w14:textId="77777777" w:rsidR="00D874ED" w:rsidRDefault="00D874ED" w:rsidP="00D874ED">
      <w:pPr>
        <w:pStyle w:val="BodyText"/>
        <w:rPr>
          <w:ins w:id="258" w:author="daviti matiashvili" w:date="2024-10-21T04:25:00Z" w16du:dateUtc="2024-10-21T00:25:00Z"/>
        </w:rPr>
      </w:pPr>
    </w:p>
    <w:p w14:paraId="286847C4" w14:textId="2CB76415" w:rsidR="00D874ED" w:rsidRDefault="00D874ED" w:rsidP="00D874ED">
      <w:pPr>
        <w:pStyle w:val="BodyText"/>
        <w:rPr>
          <w:ins w:id="259" w:author="daviti matiashvili" w:date="2024-10-21T04:23:00Z" w16du:dateUtc="2024-10-21T00:23:00Z"/>
        </w:rPr>
      </w:pPr>
      <w:ins w:id="260" w:author="daviti matiashvili" w:date="2024-10-21T04:26:00Z" w16du:dateUtc="2024-10-21T00:26:00Z">
        <w:r>
          <w:t>Ticket table has One-to-Many relationship with Station and I already talked about that. It also has One-to-Many relationship with table Train, becau</w:t>
        </w:r>
      </w:ins>
      <w:ins w:id="261" w:author="daviti matiashvili" w:date="2024-10-21T04:27:00Z" w16du:dateUtc="2024-10-21T00:27:00Z">
        <w:r>
          <w:t xml:space="preserve">se you can buy 1 ticket for 1 train and for one train there are multiple tickets to be bought. Because of that I added </w:t>
        </w:r>
        <w:proofErr w:type="spellStart"/>
        <w:r>
          <w:t>TrainID</w:t>
        </w:r>
        <w:proofErr w:type="spellEnd"/>
        <w:r>
          <w:t xml:space="preserve"> as FK</w:t>
        </w:r>
        <w:r w:rsidR="008F4DAB">
          <w:t>. Ticket also has price and its type is i</w:t>
        </w:r>
      </w:ins>
      <w:ins w:id="262" w:author="daviti matiashvili" w:date="2024-10-21T04:28:00Z" w16du:dateUtc="2024-10-21T00:28:00Z">
        <w:r w:rsidR="008F4DAB">
          <w:t>nteger and I also added Discount attribute, because in the text discount was mentioned. That’s it for Ticket Table.</w:t>
        </w:r>
      </w:ins>
    </w:p>
    <w:p w14:paraId="02AFE623" w14:textId="77777777" w:rsidR="00D874ED" w:rsidRDefault="00D874ED" w:rsidP="006F645E">
      <w:pPr>
        <w:pStyle w:val="BodyText"/>
        <w:rPr>
          <w:ins w:id="263" w:author="daviti matiashvili" w:date="2024-10-21T04:28:00Z" w16du:dateUtc="2024-10-21T00:28:00Z"/>
        </w:rPr>
      </w:pPr>
    </w:p>
    <w:p w14:paraId="792E56A6" w14:textId="77777777" w:rsidR="008F4DAB" w:rsidRDefault="008F4DAB" w:rsidP="008F4DAB">
      <w:pPr>
        <w:pStyle w:val="BodyText"/>
        <w:rPr>
          <w:ins w:id="264" w:author="daviti matiashvili" w:date="2024-10-21T04:28:00Z" w16du:dateUtc="2024-10-21T00:28:00Z"/>
        </w:rPr>
      </w:pPr>
      <w:ins w:id="265" w:author="daviti matiashvili" w:date="2024-10-21T04:28:00Z" w16du:dateUtc="2024-10-21T00:28:00Z">
        <w:r>
          <w:t>Example with data</w:t>
        </w:r>
      </w:ins>
    </w:p>
    <w:tbl>
      <w:tblPr>
        <w:tblpPr w:leftFromText="180" w:rightFromText="180" w:vertAnchor="text" w:horzAnchor="margin" w:tblpXSpec="center" w:tblpY="364"/>
        <w:tblW w:w="11214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  <w:tblPrChange w:id="266" w:author="daviti matiashvili" w:date="2024-10-21T04:30:00Z" w16du:dateUtc="2024-10-21T00:30:00Z">
          <w:tblPr>
            <w:tblpPr w:leftFromText="180" w:rightFromText="180" w:vertAnchor="text" w:horzAnchor="margin" w:tblpXSpec="center" w:tblpY="364"/>
            <w:tblW w:w="9345" w:type="dxa"/>
            <w:tbl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  <w:insideH w:val="single" w:sz="4" w:space="0" w:color="76CDD8"/>
              <w:insideV w:val="single" w:sz="4" w:space="0" w:color="76CDD8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1869"/>
        <w:gridCol w:w="1869"/>
        <w:gridCol w:w="1869"/>
        <w:gridCol w:w="1869"/>
        <w:gridCol w:w="1869"/>
        <w:gridCol w:w="1869"/>
        <w:tblGridChange w:id="267">
          <w:tblGrid>
            <w:gridCol w:w="1869"/>
            <w:gridCol w:w="1869"/>
            <w:gridCol w:w="1869"/>
            <w:gridCol w:w="1869"/>
            <w:gridCol w:w="1869"/>
            <w:gridCol w:w="1869"/>
          </w:tblGrid>
        </w:tblGridChange>
      </w:tblGrid>
      <w:tr w:rsidR="008F4DAB" w14:paraId="746B8DEB" w14:textId="5B01CB00" w:rsidTr="008F4DAB">
        <w:trPr>
          <w:trHeight w:val="366"/>
          <w:ins w:id="268" w:author="daviti matiashvili" w:date="2024-10-21T04:30:00Z"/>
          <w:trPrChange w:id="269" w:author="daviti matiashvili" w:date="2024-10-21T04:30:00Z" w16du:dateUtc="2024-10-21T00:30:00Z">
            <w:trPr>
              <w:trHeight w:val="366"/>
            </w:trPr>
          </w:trPrChange>
        </w:trPr>
        <w:tc>
          <w:tcPr>
            <w:tcW w:w="1869" w:type="dxa"/>
            <w:shd w:val="clear" w:color="auto" w:fill="76CDD8"/>
            <w:tcPrChange w:id="270" w:author="daviti matiashvili" w:date="2024-10-21T04:30:00Z" w16du:dateUtc="2024-10-21T00:30:00Z">
              <w:tcPr>
                <w:tcW w:w="1869" w:type="dxa"/>
                <w:shd w:val="clear" w:color="auto" w:fill="76CDD8"/>
              </w:tcPr>
            </w:tcPrChange>
          </w:tcPr>
          <w:p w14:paraId="2683B5D1" w14:textId="77777777" w:rsidR="008F4DAB" w:rsidRPr="00BE17E0" w:rsidRDefault="008F4DAB" w:rsidP="008F4DAB">
            <w:pPr>
              <w:pStyle w:val="BodyText"/>
              <w:widowControl w:val="0"/>
              <w:spacing w:line="360" w:lineRule="auto"/>
              <w:jc w:val="center"/>
              <w:rPr>
                <w:ins w:id="271" w:author="daviti matiashvili" w:date="2024-10-21T04:30:00Z" w16du:dateUtc="2024-10-21T00:30:00Z"/>
                <w:color w:val="FFFFFF" w:themeColor="background1"/>
                <w:sz w:val="18"/>
                <w:szCs w:val="18"/>
              </w:rPr>
            </w:pPr>
            <w:proofErr w:type="spellStart"/>
            <w:ins w:id="272" w:author="daviti matiashvili" w:date="2024-10-21T04:30:00Z" w16du:dateUtc="2024-10-21T00:30:00Z">
              <w:r>
                <w:rPr>
                  <w:color w:val="FFFFFF" w:themeColor="background1"/>
                  <w:sz w:val="18"/>
                  <w:szCs w:val="18"/>
                </w:rPr>
                <w:t>TicketID</w:t>
              </w:r>
              <w:proofErr w:type="spellEnd"/>
            </w:ins>
          </w:p>
        </w:tc>
        <w:tc>
          <w:tcPr>
            <w:tcW w:w="1869" w:type="dxa"/>
            <w:shd w:val="clear" w:color="auto" w:fill="76CDD8"/>
            <w:tcPrChange w:id="273" w:author="daviti matiashvili" w:date="2024-10-21T04:30:00Z" w16du:dateUtc="2024-10-21T00:30:00Z">
              <w:tcPr>
                <w:tcW w:w="1869" w:type="dxa"/>
                <w:shd w:val="clear" w:color="auto" w:fill="76CDD8"/>
              </w:tcPr>
            </w:tcPrChange>
          </w:tcPr>
          <w:p w14:paraId="25E2E32D" w14:textId="77777777" w:rsidR="008F4DAB" w:rsidRPr="00BE17E0" w:rsidRDefault="008F4DAB" w:rsidP="008F4DAB">
            <w:pPr>
              <w:pStyle w:val="BodyText"/>
              <w:widowControl w:val="0"/>
              <w:spacing w:line="360" w:lineRule="auto"/>
              <w:jc w:val="center"/>
              <w:rPr>
                <w:ins w:id="274" w:author="daviti matiashvili" w:date="2024-10-21T04:30:00Z" w16du:dateUtc="2024-10-21T00:30:00Z"/>
                <w:color w:val="FFFFFF" w:themeColor="background1"/>
                <w:sz w:val="18"/>
                <w:szCs w:val="18"/>
              </w:rPr>
            </w:pPr>
            <w:proofErr w:type="spellStart"/>
            <w:ins w:id="275" w:author="daviti matiashvili" w:date="2024-10-21T04:30:00Z" w16du:dateUtc="2024-10-21T00:30:00Z">
              <w:r>
                <w:rPr>
                  <w:color w:val="FFFFFF" w:themeColor="background1"/>
                  <w:sz w:val="18"/>
                  <w:szCs w:val="18"/>
                </w:rPr>
                <w:t>DepartureStation</w:t>
              </w:r>
              <w:proofErr w:type="spellEnd"/>
            </w:ins>
          </w:p>
        </w:tc>
        <w:tc>
          <w:tcPr>
            <w:tcW w:w="1869" w:type="dxa"/>
            <w:shd w:val="clear" w:color="auto" w:fill="76CDD8"/>
            <w:tcPrChange w:id="276" w:author="daviti matiashvili" w:date="2024-10-21T04:30:00Z" w16du:dateUtc="2024-10-21T00:30:00Z">
              <w:tcPr>
                <w:tcW w:w="1869" w:type="dxa"/>
                <w:shd w:val="clear" w:color="auto" w:fill="76CDD8"/>
              </w:tcPr>
            </w:tcPrChange>
          </w:tcPr>
          <w:p w14:paraId="0C31FD6F" w14:textId="77777777" w:rsidR="008F4DAB" w:rsidRPr="00BE17E0" w:rsidRDefault="008F4DAB" w:rsidP="008F4DAB">
            <w:pPr>
              <w:pStyle w:val="BodyText"/>
              <w:widowControl w:val="0"/>
              <w:spacing w:line="360" w:lineRule="auto"/>
              <w:jc w:val="center"/>
              <w:rPr>
                <w:ins w:id="277" w:author="daviti matiashvili" w:date="2024-10-21T04:30:00Z" w16du:dateUtc="2024-10-21T00:30:00Z"/>
                <w:color w:val="FFFFFF" w:themeColor="background1"/>
                <w:sz w:val="18"/>
                <w:szCs w:val="18"/>
              </w:rPr>
            </w:pPr>
            <w:proofErr w:type="spellStart"/>
            <w:ins w:id="278" w:author="daviti matiashvili" w:date="2024-10-21T04:30:00Z" w16du:dateUtc="2024-10-21T00:30:00Z">
              <w:r>
                <w:rPr>
                  <w:color w:val="FFFFFF" w:themeColor="background1"/>
                  <w:sz w:val="18"/>
                  <w:szCs w:val="18"/>
                </w:rPr>
                <w:t>ArrivalStation</w:t>
              </w:r>
              <w:proofErr w:type="spellEnd"/>
            </w:ins>
          </w:p>
        </w:tc>
        <w:tc>
          <w:tcPr>
            <w:tcW w:w="1869" w:type="dxa"/>
            <w:shd w:val="clear" w:color="auto" w:fill="76CDD8"/>
            <w:tcPrChange w:id="279" w:author="daviti matiashvili" w:date="2024-10-21T04:30:00Z" w16du:dateUtc="2024-10-21T00:30:00Z">
              <w:tcPr>
                <w:tcW w:w="1869" w:type="dxa"/>
                <w:shd w:val="clear" w:color="auto" w:fill="76CDD8"/>
              </w:tcPr>
            </w:tcPrChange>
          </w:tcPr>
          <w:p w14:paraId="74D434C2" w14:textId="77777777" w:rsidR="008F4DAB" w:rsidRPr="00BE17E0" w:rsidRDefault="008F4DAB" w:rsidP="008F4DAB">
            <w:pPr>
              <w:pStyle w:val="BodyText"/>
              <w:widowControl w:val="0"/>
              <w:spacing w:line="360" w:lineRule="auto"/>
              <w:jc w:val="center"/>
              <w:rPr>
                <w:ins w:id="280" w:author="daviti matiashvili" w:date="2024-10-21T04:30:00Z" w16du:dateUtc="2024-10-21T00:30:00Z"/>
                <w:color w:val="FFFFFF" w:themeColor="background1"/>
                <w:sz w:val="18"/>
                <w:szCs w:val="18"/>
              </w:rPr>
            </w:pPr>
            <w:proofErr w:type="spellStart"/>
            <w:ins w:id="281" w:author="daviti matiashvili" w:date="2024-10-21T04:30:00Z" w16du:dateUtc="2024-10-21T00:30:00Z">
              <w:r>
                <w:rPr>
                  <w:color w:val="FFFFFF" w:themeColor="background1"/>
                  <w:sz w:val="18"/>
                  <w:szCs w:val="18"/>
                </w:rPr>
                <w:t>TrainID</w:t>
              </w:r>
              <w:proofErr w:type="spellEnd"/>
            </w:ins>
          </w:p>
        </w:tc>
        <w:tc>
          <w:tcPr>
            <w:tcW w:w="1869" w:type="dxa"/>
            <w:shd w:val="clear" w:color="auto" w:fill="76CDD8"/>
            <w:tcPrChange w:id="282" w:author="daviti matiashvili" w:date="2024-10-21T04:30:00Z" w16du:dateUtc="2024-10-21T00:30:00Z">
              <w:tcPr>
                <w:tcW w:w="1869" w:type="dxa"/>
                <w:shd w:val="clear" w:color="auto" w:fill="76CDD8"/>
              </w:tcPr>
            </w:tcPrChange>
          </w:tcPr>
          <w:p w14:paraId="0BF8E17A" w14:textId="11686578" w:rsidR="008F4DAB" w:rsidRPr="00BE17E0" w:rsidRDefault="008F4DAB" w:rsidP="008F4DAB">
            <w:pPr>
              <w:pStyle w:val="BodyText"/>
              <w:widowControl w:val="0"/>
              <w:spacing w:line="360" w:lineRule="auto"/>
              <w:jc w:val="center"/>
              <w:rPr>
                <w:ins w:id="283" w:author="daviti matiashvili" w:date="2024-10-21T04:30:00Z" w16du:dateUtc="2024-10-21T00:30:00Z"/>
                <w:color w:val="FFFFFF" w:themeColor="background1"/>
                <w:sz w:val="18"/>
                <w:szCs w:val="18"/>
              </w:rPr>
            </w:pPr>
            <w:ins w:id="284" w:author="daviti matiashvili" w:date="2024-10-21T04:30:00Z" w16du:dateUtc="2024-10-21T00:30:00Z">
              <w:r>
                <w:rPr>
                  <w:color w:val="FFFFFF" w:themeColor="background1"/>
                  <w:sz w:val="18"/>
                  <w:szCs w:val="18"/>
                </w:rPr>
                <w:t>Price</w:t>
              </w:r>
            </w:ins>
          </w:p>
        </w:tc>
        <w:tc>
          <w:tcPr>
            <w:tcW w:w="1869" w:type="dxa"/>
            <w:shd w:val="clear" w:color="auto" w:fill="76CDD8"/>
            <w:tcPrChange w:id="285" w:author="daviti matiashvili" w:date="2024-10-21T04:30:00Z" w16du:dateUtc="2024-10-21T00:30:00Z">
              <w:tcPr>
                <w:tcW w:w="1869" w:type="dxa"/>
                <w:shd w:val="clear" w:color="auto" w:fill="76CDD8"/>
              </w:tcPr>
            </w:tcPrChange>
          </w:tcPr>
          <w:p w14:paraId="6ED5ABF1" w14:textId="151D31D1" w:rsidR="008F4DAB" w:rsidRDefault="008F4DAB" w:rsidP="008F4DAB">
            <w:pPr>
              <w:pStyle w:val="BodyText"/>
              <w:widowControl w:val="0"/>
              <w:spacing w:line="360" w:lineRule="auto"/>
              <w:jc w:val="center"/>
              <w:rPr>
                <w:ins w:id="286" w:author="daviti matiashvili" w:date="2024-10-21T04:30:00Z" w16du:dateUtc="2024-10-21T00:30:00Z"/>
                <w:color w:val="FFFFFF" w:themeColor="background1"/>
                <w:sz w:val="18"/>
                <w:szCs w:val="18"/>
              </w:rPr>
            </w:pPr>
            <w:ins w:id="287" w:author="daviti matiashvili" w:date="2024-10-21T04:30:00Z" w16du:dateUtc="2024-10-21T00:30:00Z">
              <w:r>
                <w:rPr>
                  <w:color w:val="FFFFFF" w:themeColor="background1"/>
                  <w:sz w:val="18"/>
                  <w:szCs w:val="18"/>
                </w:rPr>
                <w:t>Discount</w:t>
              </w:r>
            </w:ins>
          </w:p>
        </w:tc>
      </w:tr>
      <w:tr w:rsidR="008F4DAB" w14:paraId="6F20DCFC" w14:textId="163240CD" w:rsidTr="008F4DAB">
        <w:trPr>
          <w:trHeight w:val="541"/>
          <w:ins w:id="288" w:author="daviti matiashvili" w:date="2024-10-21T04:30:00Z"/>
          <w:trPrChange w:id="289" w:author="daviti matiashvili" w:date="2024-10-21T04:30:00Z" w16du:dateUtc="2024-10-21T00:30:00Z">
            <w:trPr>
              <w:trHeight w:val="541"/>
            </w:trPr>
          </w:trPrChange>
        </w:trPr>
        <w:tc>
          <w:tcPr>
            <w:tcW w:w="1869" w:type="dxa"/>
            <w:tcPrChange w:id="290" w:author="daviti matiashvili" w:date="2024-10-21T04:30:00Z" w16du:dateUtc="2024-10-21T00:30:00Z">
              <w:tcPr>
                <w:tcW w:w="1869" w:type="dxa"/>
              </w:tcPr>
            </w:tcPrChange>
          </w:tcPr>
          <w:p w14:paraId="1467A270" w14:textId="6686CB71" w:rsidR="008F4DAB" w:rsidRDefault="008F4DAB" w:rsidP="008F4DAB">
            <w:pPr>
              <w:pStyle w:val="BodyText"/>
              <w:rPr>
                <w:ins w:id="291" w:author="daviti matiashvili" w:date="2024-10-21T04:30:00Z" w16du:dateUtc="2024-10-21T00:30:00Z"/>
              </w:rPr>
            </w:pPr>
            <w:ins w:id="292" w:author="daviti matiashvili" w:date="2024-10-21T04:30:00Z" w16du:dateUtc="2024-10-21T00:30:00Z">
              <w:r>
                <w:t xml:space="preserve"> </w:t>
              </w:r>
            </w:ins>
            <w:ins w:id="293" w:author="daviti matiashvili" w:date="2024-10-21T16:37:00Z" w16du:dateUtc="2024-10-21T12:37:00Z">
              <w:r w:rsidR="00756D1A">
                <w:t xml:space="preserve">       1</w:t>
              </w:r>
            </w:ins>
          </w:p>
        </w:tc>
        <w:tc>
          <w:tcPr>
            <w:tcW w:w="1869" w:type="dxa"/>
            <w:tcPrChange w:id="294" w:author="daviti matiashvili" w:date="2024-10-21T04:30:00Z" w16du:dateUtc="2024-10-21T00:30:00Z">
              <w:tcPr>
                <w:tcW w:w="1869" w:type="dxa"/>
              </w:tcPr>
            </w:tcPrChange>
          </w:tcPr>
          <w:p w14:paraId="66CF539D" w14:textId="1A81193B" w:rsidR="008F4DAB" w:rsidRDefault="008F4DAB" w:rsidP="008F4DAB">
            <w:pPr>
              <w:pStyle w:val="BodyText"/>
              <w:rPr>
                <w:ins w:id="295" w:author="daviti matiashvili" w:date="2024-10-21T04:30:00Z" w16du:dateUtc="2024-10-21T00:30:00Z"/>
              </w:rPr>
            </w:pPr>
            <w:ins w:id="296" w:author="daviti matiashvili" w:date="2024-10-21T04:31:00Z" w16du:dateUtc="2024-10-21T00:31:00Z">
              <w:r>
                <w:t>23</w:t>
              </w:r>
            </w:ins>
          </w:p>
        </w:tc>
        <w:tc>
          <w:tcPr>
            <w:tcW w:w="1869" w:type="dxa"/>
            <w:tcPrChange w:id="297" w:author="daviti matiashvili" w:date="2024-10-21T04:30:00Z" w16du:dateUtc="2024-10-21T00:30:00Z">
              <w:tcPr>
                <w:tcW w:w="1869" w:type="dxa"/>
              </w:tcPr>
            </w:tcPrChange>
          </w:tcPr>
          <w:p w14:paraId="3AC79F54" w14:textId="21BA3960" w:rsidR="008F4DAB" w:rsidRDefault="008F4DAB" w:rsidP="008F4DAB">
            <w:pPr>
              <w:pStyle w:val="BodyText"/>
              <w:rPr>
                <w:ins w:id="298" w:author="daviti matiashvili" w:date="2024-10-21T04:30:00Z" w16du:dateUtc="2024-10-21T00:30:00Z"/>
              </w:rPr>
            </w:pPr>
            <w:ins w:id="299" w:author="daviti matiashvili" w:date="2024-10-21T04:31:00Z" w16du:dateUtc="2024-10-21T00:31:00Z">
              <w:r>
                <w:t>11</w:t>
              </w:r>
            </w:ins>
          </w:p>
        </w:tc>
        <w:tc>
          <w:tcPr>
            <w:tcW w:w="1869" w:type="dxa"/>
            <w:tcPrChange w:id="300" w:author="daviti matiashvili" w:date="2024-10-21T04:30:00Z" w16du:dateUtc="2024-10-21T00:30:00Z">
              <w:tcPr>
                <w:tcW w:w="1869" w:type="dxa"/>
              </w:tcPr>
            </w:tcPrChange>
          </w:tcPr>
          <w:p w14:paraId="17382592" w14:textId="77777777" w:rsidR="008F4DAB" w:rsidRDefault="008F4DAB" w:rsidP="008F4DAB">
            <w:pPr>
              <w:pStyle w:val="BodyText"/>
              <w:rPr>
                <w:ins w:id="301" w:author="daviti matiashvili" w:date="2024-10-21T04:30:00Z" w16du:dateUtc="2024-10-21T00:30:00Z"/>
              </w:rPr>
            </w:pPr>
            <w:ins w:id="302" w:author="daviti matiashvili" w:date="2024-10-21T04:30:00Z" w16du:dateUtc="2024-10-21T00:30:00Z">
              <w:r>
                <w:t>123</w:t>
              </w:r>
            </w:ins>
          </w:p>
        </w:tc>
        <w:tc>
          <w:tcPr>
            <w:tcW w:w="1869" w:type="dxa"/>
            <w:tcPrChange w:id="303" w:author="daviti matiashvili" w:date="2024-10-21T04:30:00Z" w16du:dateUtc="2024-10-21T00:30:00Z">
              <w:tcPr>
                <w:tcW w:w="1869" w:type="dxa"/>
              </w:tcPr>
            </w:tcPrChange>
          </w:tcPr>
          <w:p w14:paraId="60061386" w14:textId="2C8452E7" w:rsidR="008F4DAB" w:rsidRDefault="008F4DAB" w:rsidP="008F4DAB">
            <w:pPr>
              <w:pStyle w:val="BodyText"/>
              <w:rPr>
                <w:ins w:id="304" w:author="daviti matiashvili" w:date="2024-10-21T04:30:00Z" w16du:dateUtc="2024-10-21T00:30:00Z"/>
              </w:rPr>
            </w:pPr>
            <w:ins w:id="305" w:author="daviti matiashvili" w:date="2024-10-21T04:31:00Z" w16du:dateUtc="2024-10-21T00:31:00Z">
              <w:r>
                <w:t>30</w:t>
              </w:r>
            </w:ins>
          </w:p>
        </w:tc>
        <w:tc>
          <w:tcPr>
            <w:tcW w:w="1869" w:type="dxa"/>
            <w:tcPrChange w:id="306" w:author="daviti matiashvili" w:date="2024-10-21T04:30:00Z" w16du:dateUtc="2024-10-21T00:30:00Z">
              <w:tcPr>
                <w:tcW w:w="1869" w:type="dxa"/>
              </w:tcPr>
            </w:tcPrChange>
          </w:tcPr>
          <w:p w14:paraId="20ECC2E1" w14:textId="7B6B73A4" w:rsidR="008F4DAB" w:rsidRDefault="008F4DAB" w:rsidP="008F4DAB">
            <w:pPr>
              <w:pStyle w:val="BodyText"/>
              <w:rPr>
                <w:ins w:id="307" w:author="daviti matiashvili" w:date="2024-10-21T04:30:00Z" w16du:dateUtc="2024-10-21T00:30:00Z"/>
              </w:rPr>
            </w:pPr>
            <w:ins w:id="308" w:author="daviti matiashvili" w:date="2024-10-21T04:31:00Z" w16du:dateUtc="2024-10-21T00:31:00Z">
              <w:r>
                <w:t>12.65</w:t>
              </w:r>
            </w:ins>
          </w:p>
        </w:tc>
      </w:tr>
    </w:tbl>
    <w:p w14:paraId="56D58D5E" w14:textId="77777777" w:rsidR="008F4DAB" w:rsidRDefault="008F4DAB" w:rsidP="008F4DAB">
      <w:pPr>
        <w:pStyle w:val="BodyText"/>
        <w:rPr>
          <w:ins w:id="309" w:author="daviti matiashvili" w:date="2024-10-21T04:28:00Z" w16du:dateUtc="2024-10-21T00:28:00Z"/>
        </w:rPr>
      </w:pPr>
    </w:p>
    <w:p w14:paraId="67E8CB26" w14:textId="77777777" w:rsidR="008F4DAB" w:rsidRDefault="008F4DAB" w:rsidP="006F645E">
      <w:pPr>
        <w:pStyle w:val="BodyText"/>
        <w:rPr>
          <w:ins w:id="310" w:author="daviti matiashvili" w:date="2024-10-21T16:37:00Z" w16du:dateUtc="2024-10-21T12:37:00Z"/>
        </w:rPr>
      </w:pPr>
    </w:p>
    <w:p w14:paraId="768EB67F" w14:textId="77777777" w:rsidR="00756D1A" w:rsidRDefault="00756D1A" w:rsidP="006F645E">
      <w:pPr>
        <w:pStyle w:val="BodyText"/>
        <w:rPr>
          <w:ins w:id="311" w:author="daviti matiashvili" w:date="2024-10-21T16:37:00Z" w16du:dateUtc="2024-10-21T12:37:00Z"/>
        </w:rPr>
      </w:pPr>
    </w:p>
    <w:p w14:paraId="00DAE646" w14:textId="77777777" w:rsidR="00756D1A" w:rsidRDefault="00756D1A" w:rsidP="006F645E">
      <w:pPr>
        <w:pStyle w:val="BodyText"/>
        <w:rPr>
          <w:ins w:id="312" w:author="daviti matiashvili" w:date="2024-10-21T16:37:00Z" w16du:dateUtc="2024-10-21T12:37:00Z"/>
        </w:rPr>
      </w:pPr>
    </w:p>
    <w:p w14:paraId="7C6D828A" w14:textId="77777777" w:rsidR="00990A27" w:rsidRDefault="00990A27" w:rsidP="006F645E">
      <w:pPr>
        <w:pStyle w:val="BodyText"/>
        <w:rPr>
          <w:ins w:id="313" w:author="daviti matiashvili" w:date="2024-10-21T17:01:00Z" w16du:dateUtc="2024-10-21T13:01:00Z"/>
        </w:rPr>
      </w:pPr>
    </w:p>
    <w:p w14:paraId="24FDBF82" w14:textId="77777777" w:rsidR="00990A27" w:rsidRDefault="00990A27" w:rsidP="006F645E">
      <w:pPr>
        <w:pStyle w:val="BodyText"/>
        <w:rPr>
          <w:ins w:id="314" w:author="daviti matiashvili" w:date="2024-10-21T17:01:00Z" w16du:dateUtc="2024-10-21T13:01:00Z"/>
        </w:rPr>
      </w:pPr>
    </w:p>
    <w:p w14:paraId="383966D6" w14:textId="77777777" w:rsidR="00990A27" w:rsidRDefault="00990A27" w:rsidP="006F645E">
      <w:pPr>
        <w:pStyle w:val="BodyText"/>
        <w:rPr>
          <w:ins w:id="315" w:author="daviti matiashvili" w:date="2024-10-21T17:01:00Z" w16du:dateUtc="2024-10-21T13:01:00Z"/>
        </w:rPr>
      </w:pPr>
    </w:p>
    <w:p w14:paraId="3D5FE06D" w14:textId="77777777" w:rsidR="00990A27" w:rsidRDefault="00990A27" w:rsidP="006F645E">
      <w:pPr>
        <w:pStyle w:val="BodyText"/>
        <w:rPr>
          <w:ins w:id="316" w:author="daviti matiashvili" w:date="2024-10-21T17:01:00Z" w16du:dateUtc="2024-10-21T13:01:00Z"/>
        </w:rPr>
      </w:pPr>
    </w:p>
    <w:p w14:paraId="4D03B2D2" w14:textId="77777777" w:rsidR="00990A27" w:rsidRDefault="00990A27" w:rsidP="006F645E">
      <w:pPr>
        <w:pStyle w:val="BodyText"/>
        <w:rPr>
          <w:ins w:id="317" w:author="daviti matiashvili" w:date="2024-10-21T17:01:00Z" w16du:dateUtc="2024-10-21T13:01:00Z"/>
        </w:rPr>
      </w:pPr>
    </w:p>
    <w:p w14:paraId="459E763E" w14:textId="77777777" w:rsidR="00990A27" w:rsidRDefault="00990A27" w:rsidP="006F645E">
      <w:pPr>
        <w:pStyle w:val="BodyText"/>
        <w:rPr>
          <w:ins w:id="318" w:author="daviti matiashvili" w:date="2024-10-21T17:01:00Z" w16du:dateUtc="2024-10-21T13:01:00Z"/>
        </w:rPr>
      </w:pPr>
    </w:p>
    <w:p w14:paraId="5A2499DC" w14:textId="77777777" w:rsidR="00990A27" w:rsidRDefault="00990A27" w:rsidP="006F645E">
      <w:pPr>
        <w:pStyle w:val="BodyText"/>
        <w:rPr>
          <w:ins w:id="319" w:author="daviti matiashvili" w:date="2024-10-21T17:01:00Z" w16du:dateUtc="2024-10-21T13:01:00Z"/>
        </w:rPr>
      </w:pPr>
    </w:p>
    <w:p w14:paraId="254CAD1E" w14:textId="77777777" w:rsidR="00990A27" w:rsidRDefault="00990A27" w:rsidP="006F645E">
      <w:pPr>
        <w:pStyle w:val="BodyText"/>
        <w:rPr>
          <w:ins w:id="320" w:author="daviti matiashvili" w:date="2024-10-21T17:01:00Z" w16du:dateUtc="2024-10-21T13:01:00Z"/>
        </w:rPr>
      </w:pPr>
    </w:p>
    <w:p w14:paraId="603A9CE2" w14:textId="77777777" w:rsidR="00990A27" w:rsidRDefault="00990A27" w:rsidP="006F645E">
      <w:pPr>
        <w:pStyle w:val="BodyText"/>
        <w:rPr>
          <w:ins w:id="321" w:author="daviti matiashvili" w:date="2024-10-21T17:01:00Z" w16du:dateUtc="2024-10-21T13:01:00Z"/>
        </w:rPr>
      </w:pPr>
    </w:p>
    <w:p w14:paraId="4D56E091" w14:textId="77777777" w:rsidR="00990A27" w:rsidRDefault="00990A27" w:rsidP="006F645E">
      <w:pPr>
        <w:pStyle w:val="BodyText"/>
        <w:rPr>
          <w:ins w:id="322" w:author="daviti matiashvili" w:date="2024-10-21T17:01:00Z" w16du:dateUtc="2024-10-21T13:01:00Z"/>
        </w:rPr>
      </w:pPr>
    </w:p>
    <w:p w14:paraId="1C30367F" w14:textId="77777777" w:rsidR="00990A27" w:rsidRDefault="00990A27" w:rsidP="006F645E">
      <w:pPr>
        <w:pStyle w:val="BodyText"/>
        <w:rPr>
          <w:ins w:id="323" w:author="daviti matiashvili" w:date="2024-10-21T17:01:00Z" w16du:dateUtc="2024-10-21T13:01:00Z"/>
        </w:rPr>
      </w:pPr>
    </w:p>
    <w:p w14:paraId="3FA5C225" w14:textId="77777777" w:rsidR="00990A27" w:rsidRDefault="00990A27" w:rsidP="006F645E">
      <w:pPr>
        <w:pStyle w:val="BodyText"/>
        <w:rPr>
          <w:ins w:id="324" w:author="daviti matiashvili" w:date="2024-10-21T17:01:00Z" w16du:dateUtc="2024-10-21T13:01:00Z"/>
        </w:rPr>
      </w:pPr>
    </w:p>
    <w:p w14:paraId="4A431890" w14:textId="77777777" w:rsidR="00990A27" w:rsidRDefault="00990A27" w:rsidP="006F645E">
      <w:pPr>
        <w:pStyle w:val="BodyText"/>
        <w:rPr>
          <w:ins w:id="325" w:author="daviti matiashvili" w:date="2024-10-21T17:01:00Z" w16du:dateUtc="2024-10-21T13:01:00Z"/>
        </w:rPr>
      </w:pPr>
    </w:p>
    <w:p w14:paraId="6632078B" w14:textId="77777777" w:rsidR="00990A27" w:rsidRDefault="00990A27" w:rsidP="006F645E">
      <w:pPr>
        <w:pStyle w:val="BodyText"/>
        <w:rPr>
          <w:ins w:id="326" w:author="daviti matiashvili" w:date="2024-10-21T17:01:00Z" w16du:dateUtc="2024-10-21T13:01:00Z"/>
        </w:rPr>
      </w:pPr>
    </w:p>
    <w:p w14:paraId="40194193" w14:textId="77777777" w:rsidR="00990A27" w:rsidRDefault="00990A27" w:rsidP="006F645E">
      <w:pPr>
        <w:pStyle w:val="BodyText"/>
        <w:rPr>
          <w:ins w:id="327" w:author="daviti matiashvili" w:date="2024-10-21T17:01:00Z" w16du:dateUtc="2024-10-21T13:01:00Z"/>
        </w:rPr>
      </w:pPr>
    </w:p>
    <w:p w14:paraId="695B1360" w14:textId="77777777" w:rsidR="00990A27" w:rsidRDefault="00990A27" w:rsidP="006F645E">
      <w:pPr>
        <w:pStyle w:val="BodyText"/>
        <w:rPr>
          <w:ins w:id="328" w:author="daviti matiashvili" w:date="2024-10-21T17:01:00Z" w16du:dateUtc="2024-10-21T13:01:00Z"/>
        </w:rPr>
      </w:pPr>
    </w:p>
    <w:p w14:paraId="51651051" w14:textId="5F6CBB52" w:rsidR="00756D1A" w:rsidRDefault="00756D1A" w:rsidP="006F645E">
      <w:pPr>
        <w:pStyle w:val="BodyText"/>
        <w:rPr>
          <w:ins w:id="329" w:author="daviti matiashvili" w:date="2024-10-21T16:37:00Z" w16du:dateUtc="2024-10-21T12:37:00Z"/>
        </w:rPr>
      </w:pPr>
      <w:ins w:id="330" w:author="daviti matiashvili" w:date="2024-10-21T16:37:00Z" w16du:dateUtc="2024-10-21T12:37:00Z">
        <w:r>
          <w:t>Table Employee</w:t>
        </w:r>
      </w:ins>
    </w:p>
    <w:p w14:paraId="7EA4BBC8" w14:textId="77777777" w:rsidR="00756D1A" w:rsidRDefault="00756D1A" w:rsidP="006F645E">
      <w:pPr>
        <w:pStyle w:val="BodyText"/>
        <w:rPr>
          <w:ins w:id="331" w:author="daviti matiashvili" w:date="2024-10-21T16:37:00Z" w16du:dateUtc="2024-10-21T12:37:00Z"/>
        </w:rPr>
      </w:pPr>
    </w:p>
    <w:tbl>
      <w:tblPr>
        <w:tblW w:w="0" w:type="auto"/>
        <w:tblInd w:w="-18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79"/>
        <w:gridCol w:w="2302"/>
        <w:gridCol w:w="2302"/>
        <w:gridCol w:w="2302"/>
        <w:tblGridChange w:id="332">
          <w:tblGrid>
            <w:gridCol w:w="77"/>
            <w:gridCol w:w="2302"/>
            <w:gridCol w:w="2302"/>
            <w:gridCol w:w="2302"/>
            <w:gridCol w:w="2302"/>
          </w:tblGrid>
        </w:tblGridChange>
      </w:tblGrid>
      <w:tr w:rsidR="00756D1A" w14:paraId="54C58666" w14:textId="77777777" w:rsidTr="00756D1A">
        <w:trPr>
          <w:trHeight w:val="432"/>
          <w:ins w:id="333" w:author="daviti matiashvili" w:date="2024-10-21T16:37:00Z" w16du:dateUtc="2024-10-21T12:37:00Z"/>
        </w:trPr>
        <w:tc>
          <w:tcPr>
            <w:tcW w:w="2379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734C2E1A" w14:textId="77777777" w:rsidR="00756D1A" w:rsidRPr="00D874ED" w:rsidRDefault="00756D1A" w:rsidP="0014269B">
            <w:pPr>
              <w:pStyle w:val="BodyText"/>
              <w:rPr>
                <w:ins w:id="334" w:author="daviti matiashvili" w:date="2024-10-21T16:37:00Z" w16du:dateUtc="2024-10-21T12:37:00Z"/>
              </w:rPr>
            </w:pPr>
            <w:ins w:id="335" w:author="daviti matiashvili" w:date="2024-10-21T16:37:00Z" w16du:dateUtc="2024-10-21T12:37:00Z">
              <w:r w:rsidRPr="00D874ED">
                <w:t>Table Name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4C91A05E" w14:textId="77777777" w:rsidR="00756D1A" w:rsidRPr="00D874ED" w:rsidRDefault="00756D1A" w:rsidP="0014269B">
            <w:pPr>
              <w:pStyle w:val="BodyText"/>
              <w:rPr>
                <w:ins w:id="336" w:author="daviti matiashvili" w:date="2024-10-21T16:37:00Z" w16du:dateUtc="2024-10-21T12:37:00Z"/>
              </w:rPr>
            </w:pPr>
            <w:ins w:id="337" w:author="daviti matiashvili" w:date="2024-10-21T16:37:00Z" w16du:dateUtc="2024-10-21T12:37:00Z">
              <w:r w:rsidRPr="00D874ED">
                <w:t xml:space="preserve">Field name 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09C218FC" w14:textId="77777777" w:rsidR="00756D1A" w:rsidRPr="00D874ED" w:rsidRDefault="00756D1A" w:rsidP="0014269B">
            <w:pPr>
              <w:pStyle w:val="BodyText"/>
              <w:rPr>
                <w:ins w:id="338" w:author="daviti matiashvili" w:date="2024-10-21T16:37:00Z" w16du:dateUtc="2024-10-21T12:37:00Z"/>
              </w:rPr>
            </w:pPr>
            <w:ins w:id="339" w:author="daviti matiashvili" w:date="2024-10-21T16:37:00Z" w16du:dateUtc="2024-10-21T12:37:00Z">
              <w:r w:rsidRPr="00D874ED">
                <w:t xml:space="preserve">Field Description 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76451F0F" w14:textId="77777777" w:rsidR="00756D1A" w:rsidRPr="00D874ED" w:rsidRDefault="00756D1A" w:rsidP="0014269B">
            <w:pPr>
              <w:pStyle w:val="BodyText"/>
              <w:rPr>
                <w:ins w:id="340" w:author="daviti matiashvili" w:date="2024-10-21T16:37:00Z" w16du:dateUtc="2024-10-21T12:37:00Z"/>
              </w:rPr>
            </w:pPr>
            <w:ins w:id="341" w:author="daviti matiashvili" w:date="2024-10-21T16:37:00Z" w16du:dateUtc="2024-10-21T12:37:00Z">
              <w:r w:rsidRPr="00D874ED">
                <w:t xml:space="preserve">Data Type </w:t>
              </w:r>
            </w:ins>
          </w:p>
        </w:tc>
      </w:tr>
      <w:tr w:rsidR="00756D1A" w14:paraId="79F0116A" w14:textId="77777777" w:rsidTr="00756D1A">
        <w:tblPrEx>
          <w:tblW w:w="0" w:type="auto"/>
          <w:tblInd w:w="-185" w:type="dxa"/>
          <w:tblBorders>
            <w:top w:val="single" w:sz="4" w:space="0" w:color="76CDD8"/>
            <w:left w:val="single" w:sz="4" w:space="0" w:color="76CDD8"/>
            <w:bottom w:val="single" w:sz="4" w:space="0" w:color="76CDD8"/>
            <w:right w:val="single" w:sz="4" w:space="0" w:color="76CDD8"/>
            <w:insideH w:val="single" w:sz="4" w:space="0" w:color="76CDD8"/>
            <w:insideV w:val="single" w:sz="4" w:space="0" w:color="76CDD8"/>
          </w:tblBorders>
          <w:tblLayout w:type="fixed"/>
          <w:tblLook w:val="0000" w:firstRow="0" w:lastRow="0" w:firstColumn="0" w:lastColumn="0" w:noHBand="0" w:noVBand="0"/>
          <w:tblPrExChange w:id="342" w:author="daviti matiashvili" w:date="2024-10-21T16:39:00Z" w16du:dateUtc="2024-10-21T12:39:00Z">
            <w:tblPrEx>
              <w:tblW w:w="0" w:type="auto"/>
              <w:tblInd w:w="-108" w:type="dxa"/>
              <w:tblBorders>
                <w:top w:val="single" w:sz="4" w:space="0" w:color="76CDD8"/>
                <w:left w:val="single" w:sz="4" w:space="0" w:color="76CDD8"/>
                <w:bottom w:val="single" w:sz="4" w:space="0" w:color="76CDD8"/>
                <w:right w:val="single" w:sz="4" w:space="0" w:color="76CDD8"/>
                <w:insideH w:val="single" w:sz="4" w:space="0" w:color="76CDD8"/>
                <w:insideV w:val="single" w:sz="4" w:space="0" w:color="76CDD8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432"/>
          <w:ins w:id="343" w:author="daviti matiashvili" w:date="2024-10-21T16:37:00Z" w16du:dateUtc="2024-10-21T12:37:00Z"/>
          <w:trPrChange w:id="344" w:author="daviti matiashvili" w:date="2024-10-21T16:39:00Z" w16du:dateUtc="2024-10-21T12:39:00Z">
            <w:trPr>
              <w:gridBefore w:val="1"/>
              <w:trHeight w:val="432"/>
            </w:trPr>
          </w:trPrChange>
        </w:trPr>
        <w:tc>
          <w:tcPr>
            <w:tcW w:w="2379" w:type="dxa"/>
            <w:vMerge w:val="restart"/>
            <w:tcPrChange w:id="345" w:author="daviti matiashvili" w:date="2024-10-21T16:39:00Z" w16du:dateUtc="2024-10-21T12:39:00Z">
              <w:tcPr>
                <w:tcW w:w="2302" w:type="dxa"/>
                <w:vMerge w:val="restart"/>
              </w:tcPr>
            </w:tcPrChange>
          </w:tcPr>
          <w:p w14:paraId="38C1CBF3" w14:textId="77777777" w:rsidR="00756D1A" w:rsidRDefault="00756D1A" w:rsidP="0014269B">
            <w:pPr>
              <w:pStyle w:val="BodyText"/>
              <w:rPr>
                <w:ins w:id="346" w:author="daviti matiashvili" w:date="2024-10-21T16:37:00Z" w16du:dateUtc="2024-10-21T12:37:00Z"/>
              </w:rPr>
            </w:pPr>
          </w:p>
          <w:p w14:paraId="7DB9FB65" w14:textId="77777777" w:rsidR="00756D1A" w:rsidRDefault="00756D1A" w:rsidP="0014269B">
            <w:pPr>
              <w:pStyle w:val="BodyText"/>
              <w:rPr>
                <w:ins w:id="347" w:author="daviti matiashvili" w:date="2024-10-21T16:37:00Z" w16du:dateUtc="2024-10-21T12:37:00Z"/>
              </w:rPr>
            </w:pPr>
          </w:p>
          <w:p w14:paraId="6C3B8AC3" w14:textId="394833B3" w:rsidR="00756D1A" w:rsidRDefault="00756D1A" w:rsidP="00756D1A">
            <w:pPr>
              <w:pStyle w:val="BodyText"/>
              <w:rPr>
                <w:ins w:id="348" w:author="daviti matiashvili" w:date="2024-10-21T16:37:00Z" w16du:dateUtc="2024-10-21T12:37:00Z"/>
              </w:rPr>
              <w:pPrChange w:id="349" w:author="daviti matiashvili" w:date="2024-10-21T16:38:00Z" w16du:dateUtc="2024-10-21T12:38:00Z">
                <w:pPr>
                  <w:pStyle w:val="BodyText"/>
                  <w:tabs>
                    <w:tab w:val="left" w:pos="1230"/>
                  </w:tabs>
                </w:pPr>
              </w:pPrChange>
            </w:pPr>
            <w:ins w:id="350" w:author="daviti matiashvili" w:date="2024-10-21T16:38:00Z" w16du:dateUtc="2024-10-21T12:38:00Z">
              <w:r>
                <w:t>Employee</w:t>
              </w:r>
            </w:ins>
            <w:ins w:id="351" w:author="daviti matiashvili" w:date="2024-10-21T16:37:00Z" w16du:dateUtc="2024-10-21T12:37:00Z">
              <w:r>
                <w:t xml:space="preserve"> </w:t>
              </w:r>
            </w:ins>
          </w:p>
        </w:tc>
        <w:tc>
          <w:tcPr>
            <w:tcW w:w="2302" w:type="dxa"/>
            <w:tcPrChange w:id="352" w:author="daviti matiashvili" w:date="2024-10-21T16:39:00Z" w16du:dateUtc="2024-10-21T12:39:00Z">
              <w:tcPr>
                <w:tcW w:w="2302" w:type="dxa"/>
              </w:tcPr>
            </w:tcPrChange>
          </w:tcPr>
          <w:p w14:paraId="4347562C" w14:textId="3A2CF24F" w:rsidR="00756D1A" w:rsidRDefault="00756D1A" w:rsidP="0014269B">
            <w:pPr>
              <w:pStyle w:val="BodyText"/>
              <w:rPr>
                <w:ins w:id="353" w:author="daviti matiashvili" w:date="2024-10-21T16:37:00Z" w16du:dateUtc="2024-10-21T12:37:00Z"/>
              </w:rPr>
            </w:pPr>
            <w:proofErr w:type="spellStart"/>
            <w:ins w:id="354" w:author="daviti matiashvili" w:date="2024-10-21T16:38:00Z" w16du:dateUtc="2024-10-21T12:38:00Z">
              <w:r>
                <w:t>Employee</w:t>
              </w:r>
            </w:ins>
            <w:ins w:id="355" w:author="daviti matiashvili" w:date="2024-10-21T16:37:00Z" w16du:dateUtc="2024-10-21T12:37:00Z">
              <w:r>
                <w:t>ID</w:t>
              </w:r>
              <w:proofErr w:type="spellEnd"/>
            </w:ins>
          </w:p>
        </w:tc>
        <w:tc>
          <w:tcPr>
            <w:tcW w:w="2302" w:type="dxa"/>
            <w:tcPrChange w:id="356" w:author="daviti matiashvili" w:date="2024-10-21T16:39:00Z" w16du:dateUtc="2024-10-21T12:39:00Z">
              <w:tcPr>
                <w:tcW w:w="2302" w:type="dxa"/>
              </w:tcPr>
            </w:tcPrChange>
          </w:tcPr>
          <w:p w14:paraId="22C1AF3A" w14:textId="77777777" w:rsidR="00756D1A" w:rsidRDefault="00756D1A" w:rsidP="0014269B">
            <w:pPr>
              <w:pStyle w:val="BodyText"/>
              <w:rPr>
                <w:ins w:id="357" w:author="daviti matiashvili" w:date="2024-10-21T16:37:00Z" w16du:dateUtc="2024-10-21T12:37:00Z"/>
              </w:rPr>
            </w:pPr>
            <w:ins w:id="358" w:author="daviti matiashvili" w:date="2024-10-21T16:37:00Z" w16du:dateUtc="2024-10-21T12:37:00Z">
              <w:r>
                <w:t xml:space="preserve"> PK</w:t>
              </w:r>
            </w:ins>
          </w:p>
        </w:tc>
        <w:tc>
          <w:tcPr>
            <w:tcW w:w="2302" w:type="dxa"/>
            <w:tcPrChange w:id="359" w:author="daviti matiashvili" w:date="2024-10-21T16:39:00Z" w16du:dateUtc="2024-10-21T12:39:00Z">
              <w:tcPr>
                <w:tcW w:w="2302" w:type="dxa"/>
              </w:tcPr>
            </w:tcPrChange>
          </w:tcPr>
          <w:p w14:paraId="7B6C045B" w14:textId="77777777" w:rsidR="00756D1A" w:rsidRDefault="00756D1A" w:rsidP="0014269B">
            <w:pPr>
              <w:pStyle w:val="BodyText"/>
              <w:rPr>
                <w:ins w:id="360" w:author="daviti matiashvili" w:date="2024-10-21T16:37:00Z" w16du:dateUtc="2024-10-21T12:37:00Z"/>
              </w:rPr>
            </w:pPr>
            <w:ins w:id="361" w:author="daviti matiashvili" w:date="2024-10-21T16:37:00Z" w16du:dateUtc="2024-10-21T12:37:00Z">
              <w:r>
                <w:t>Int</w:t>
              </w:r>
            </w:ins>
          </w:p>
        </w:tc>
      </w:tr>
      <w:tr w:rsidR="00756D1A" w14:paraId="5F0576E6" w14:textId="77777777" w:rsidTr="00756D1A">
        <w:tblPrEx>
          <w:tblW w:w="0" w:type="auto"/>
          <w:tblInd w:w="-185" w:type="dxa"/>
          <w:tblBorders>
            <w:top w:val="single" w:sz="4" w:space="0" w:color="76CDD8"/>
            <w:left w:val="single" w:sz="4" w:space="0" w:color="76CDD8"/>
            <w:bottom w:val="single" w:sz="4" w:space="0" w:color="76CDD8"/>
            <w:right w:val="single" w:sz="4" w:space="0" w:color="76CDD8"/>
            <w:insideH w:val="single" w:sz="4" w:space="0" w:color="76CDD8"/>
            <w:insideV w:val="single" w:sz="4" w:space="0" w:color="76CDD8"/>
          </w:tblBorders>
          <w:tblLayout w:type="fixed"/>
          <w:tblLook w:val="0000" w:firstRow="0" w:lastRow="0" w:firstColumn="0" w:lastColumn="0" w:noHBand="0" w:noVBand="0"/>
          <w:tblPrExChange w:id="362" w:author="daviti matiashvili" w:date="2024-10-21T16:39:00Z" w16du:dateUtc="2024-10-21T12:39:00Z">
            <w:tblPrEx>
              <w:tblW w:w="0" w:type="auto"/>
              <w:tblInd w:w="-108" w:type="dxa"/>
              <w:tblBorders>
                <w:top w:val="single" w:sz="4" w:space="0" w:color="76CDD8"/>
                <w:left w:val="single" w:sz="4" w:space="0" w:color="76CDD8"/>
                <w:bottom w:val="single" w:sz="4" w:space="0" w:color="76CDD8"/>
                <w:right w:val="single" w:sz="4" w:space="0" w:color="76CDD8"/>
                <w:insideH w:val="single" w:sz="4" w:space="0" w:color="76CDD8"/>
                <w:insideV w:val="single" w:sz="4" w:space="0" w:color="76CDD8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432"/>
          <w:ins w:id="363" w:author="daviti matiashvili" w:date="2024-10-21T16:37:00Z" w16du:dateUtc="2024-10-21T12:37:00Z"/>
          <w:trPrChange w:id="364" w:author="daviti matiashvili" w:date="2024-10-21T16:39:00Z" w16du:dateUtc="2024-10-21T12:39:00Z">
            <w:trPr>
              <w:gridBefore w:val="1"/>
              <w:trHeight w:val="432"/>
            </w:trPr>
          </w:trPrChange>
        </w:trPr>
        <w:tc>
          <w:tcPr>
            <w:tcW w:w="2379" w:type="dxa"/>
            <w:vMerge/>
            <w:tcPrChange w:id="365" w:author="daviti matiashvili" w:date="2024-10-21T16:39:00Z" w16du:dateUtc="2024-10-21T12:39:00Z">
              <w:tcPr>
                <w:tcW w:w="2302" w:type="dxa"/>
                <w:vMerge/>
              </w:tcPr>
            </w:tcPrChange>
          </w:tcPr>
          <w:p w14:paraId="09D9012D" w14:textId="77777777" w:rsidR="00756D1A" w:rsidRDefault="00756D1A" w:rsidP="0014269B">
            <w:pPr>
              <w:pStyle w:val="BodyText"/>
              <w:rPr>
                <w:ins w:id="366" w:author="daviti matiashvili" w:date="2024-10-21T16:37:00Z" w16du:dateUtc="2024-10-21T12:37:00Z"/>
              </w:rPr>
            </w:pPr>
          </w:p>
        </w:tc>
        <w:tc>
          <w:tcPr>
            <w:tcW w:w="2302" w:type="dxa"/>
            <w:tcPrChange w:id="367" w:author="daviti matiashvili" w:date="2024-10-21T16:39:00Z" w16du:dateUtc="2024-10-21T12:39:00Z">
              <w:tcPr>
                <w:tcW w:w="2302" w:type="dxa"/>
              </w:tcPr>
            </w:tcPrChange>
          </w:tcPr>
          <w:p w14:paraId="650EE3F4" w14:textId="13A31031" w:rsidR="00756D1A" w:rsidRDefault="00756D1A" w:rsidP="0014269B">
            <w:pPr>
              <w:pStyle w:val="BodyText"/>
              <w:rPr>
                <w:ins w:id="368" w:author="daviti matiashvili" w:date="2024-10-21T16:37:00Z" w16du:dateUtc="2024-10-21T12:37:00Z"/>
              </w:rPr>
            </w:pPr>
            <w:proofErr w:type="spellStart"/>
            <w:ins w:id="369" w:author="daviti matiashvili" w:date="2024-10-21T16:38:00Z" w16du:dateUtc="2024-10-21T12:38:00Z">
              <w:r>
                <w:t>StationID</w:t>
              </w:r>
            </w:ins>
            <w:proofErr w:type="spellEnd"/>
          </w:p>
        </w:tc>
        <w:tc>
          <w:tcPr>
            <w:tcW w:w="2302" w:type="dxa"/>
            <w:tcPrChange w:id="370" w:author="daviti matiashvili" w:date="2024-10-21T16:39:00Z" w16du:dateUtc="2024-10-21T12:39:00Z">
              <w:tcPr>
                <w:tcW w:w="2302" w:type="dxa"/>
              </w:tcPr>
            </w:tcPrChange>
          </w:tcPr>
          <w:p w14:paraId="074BE1DC" w14:textId="77777777" w:rsidR="00756D1A" w:rsidRDefault="00756D1A" w:rsidP="0014269B">
            <w:pPr>
              <w:pStyle w:val="BodyText"/>
              <w:rPr>
                <w:ins w:id="371" w:author="daviti matiashvili" w:date="2024-10-21T16:37:00Z" w16du:dateUtc="2024-10-21T12:37:00Z"/>
              </w:rPr>
            </w:pPr>
            <w:ins w:id="372" w:author="daviti matiashvili" w:date="2024-10-21T16:37:00Z" w16du:dateUtc="2024-10-21T12:37:00Z">
              <w:r>
                <w:t>FK</w:t>
              </w:r>
            </w:ins>
          </w:p>
        </w:tc>
        <w:tc>
          <w:tcPr>
            <w:tcW w:w="2302" w:type="dxa"/>
            <w:tcPrChange w:id="373" w:author="daviti matiashvili" w:date="2024-10-21T16:39:00Z" w16du:dateUtc="2024-10-21T12:39:00Z">
              <w:tcPr>
                <w:tcW w:w="2302" w:type="dxa"/>
              </w:tcPr>
            </w:tcPrChange>
          </w:tcPr>
          <w:p w14:paraId="05245CB6" w14:textId="77777777" w:rsidR="00756D1A" w:rsidRDefault="00756D1A" w:rsidP="0014269B">
            <w:pPr>
              <w:pStyle w:val="BodyText"/>
              <w:rPr>
                <w:ins w:id="374" w:author="daviti matiashvili" w:date="2024-10-21T16:37:00Z" w16du:dateUtc="2024-10-21T12:37:00Z"/>
              </w:rPr>
            </w:pPr>
            <w:ins w:id="375" w:author="daviti matiashvili" w:date="2024-10-21T16:37:00Z" w16du:dateUtc="2024-10-21T12:37:00Z">
              <w:r>
                <w:t xml:space="preserve">Int         </w:t>
              </w:r>
            </w:ins>
          </w:p>
        </w:tc>
      </w:tr>
      <w:tr w:rsidR="00756D1A" w14:paraId="458D021C" w14:textId="77777777" w:rsidTr="00756D1A">
        <w:tblPrEx>
          <w:tblW w:w="0" w:type="auto"/>
          <w:tblInd w:w="-185" w:type="dxa"/>
          <w:tblBorders>
            <w:top w:val="single" w:sz="4" w:space="0" w:color="76CDD8"/>
            <w:left w:val="single" w:sz="4" w:space="0" w:color="76CDD8"/>
            <w:bottom w:val="single" w:sz="4" w:space="0" w:color="76CDD8"/>
            <w:right w:val="single" w:sz="4" w:space="0" w:color="76CDD8"/>
            <w:insideH w:val="single" w:sz="4" w:space="0" w:color="76CDD8"/>
            <w:insideV w:val="single" w:sz="4" w:space="0" w:color="76CDD8"/>
          </w:tblBorders>
          <w:tblLayout w:type="fixed"/>
          <w:tblLook w:val="0000" w:firstRow="0" w:lastRow="0" w:firstColumn="0" w:lastColumn="0" w:noHBand="0" w:noVBand="0"/>
          <w:tblPrExChange w:id="376" w:author="daviti matiashvili" w:date="2024-10-21T16:39:00Z" w16du:dateUtc="2024-10-21T12:39:00Z">
            <w:tblPrEx>
              <w:tblW w:w="0" w:type="auto"/>
              <w:tblInd w:w="-108" w:type="dxa"/>
              <w:tblBorders>
                <w:top w:val="single" w:sz="4" w:space="0" w:color="76CDD8"/>
                <w:left w:val="single" w:sz="4" w:space="0" w:color="76CDD8"/>
                <w:bottom w:val="single" w:sz="4" w:space="0" w:color="76CDD8"/>
                <w:right w:val="single" w:sz="4" w:space="0" w:color="76CDD8"/>
                <w:insideH w:val="single" w:sz="4" w:space="0" w:color="76CDD8"/>
                <w:insideV w:val="single" w:sz="4" w:space="0" w:color="76CDD8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432"/>
          <w:ins w:id="377" w:author="daviti matiashvili" w:date="2024-10-21T16:37:00Z" w16du:dateUtc="2024-10-21T12:37:00Z"/>
          <w:trPrChange w:id="378" w:author="daviti matiashvili" w:date="2024-10-21T16:39:00Z" w16du:dateUtc="2024-10-21T12:39:00Z">
            <w:trPr>
              <w:gridBefore w:val="1"/>
              <w:trHeight w:val="432"/>
            </w:trPr>
          </w:trPrChange>
        </w:trPr>
        <w:tc>
          <w:tcPr>
            <w:tcW w:w="2379" w:type="dxa"/>
            <w:vMerge/>
            <w:tcPrChange w:id="379" w:author="daviti matiashvili" w:date="2024-10-21T16:39:00Z" w16du:dateUtc="2024-10-21T12:39:00Z">
              <w:tcPr>
                <w:tcW w:w="2302" w:type="dxa"/>
                <w:vMerge/>
              </w:tcPr>
            </w:tcPrChange>
          </w:tcPr>
          <w:p w14:paraId="6FAF4C04" w14:textId="77777777" w:rsidR="00756D1A" w:rsidRDefault="00756D1A" w:rsidP="0014269B">
            <w:pPr>
              <w:pStyle w:val="BodyText"/>
              <w:rPr>
                <w:ins w:id="380" w:author="daviti matiashvili" w:date="2024-10-21T16:37:00Z" w16du:dateUtc="2024-10-21T12:37:00Z"/>
              </w:rPr>
            </w:pPr>
          </w:p>
        </w:tc>
        <w:tc>
          <w:tcPr>
            <w:tcW w:w="2302" w:type="dxa"/>
            <w:tcPrChange w:id="381" w:author="daviti matiashvili" w:date="2024-10-21T16:39:00Z" w16du:dateUtc="2024-10-21T12:39:00Z">
              <w:tcPr>
                <w:tcW w:w="2302" w:type="dxa"/>
              </w:tcPr>
            </w:tcPrChange>
          </w:tcPr>
          <w:p w14:paraId="330415F6" w14:textId="45B67AA2" w:rsidR="00756D1A" w:rsidRDefault="00756D1A" w:rsidP="0014269B">
            <w:pPr>
              <w:pStyle w:val="BodyText"/>
              <w:rPr>
                <w:ins w:id="382" w:author="daviti matiashvili" w:date="2024-10-21T16:37:00Z" w16du:dateUtc="2024-10-21T12:37:00Z"/>
              </w:rPr>
            </w:pPr>
            <w:ins w:id="383" w:author="daviti matiashvili" w:date="2024-10-21T16:38:00Z" w16du:dateUtc="2024-10-21T12:38:00Z">
              <w:r>
                <w:t>Role</w:t>
              </w:r>
            </w:ins>
          </w:p>
        </w:tc>
        <w:tc>
          <w:tcPr>
            <w:tcW w:w="2302" w:type="dxa"/>
            <w:tcPrChange w:id="384" w:author="daviti matiashvili" w:date="2024-10-21T16:39:00Z" w16du:dateUtc="2024-10-21T12:39:00Z">
              <w:tcPr>
                <w:tcW w:w="2302" w:type="dxa"/>
              </w:tcPr>
            </w:tcPrChange>
          </w:tcPr>
          <w:p w14:paraId="3ECB5669" w14:textId="67495681" w:rsidR="00756D1A" w:rsidRDefault="00756D1A" w:rsidP="0014269B">
            <w:pPr>
              <w:pStyle w:val="BodyText"/>
              <w:rPr>
                <w:ins w:id="385" w:author="daviti matiashvili" w:date="2024-10-21T16:37:00Z" w16du:dateUtc="2024-10-21T12:37:00Z"/>
              </w:rPr>
            </w:pPr>
          </w:p>
        </w:tc>
        <w:tc>
          <w:tcPr>
            <w:tcW w:w="2302" w:type="dxa"/>
            <w:tcPrChange w:id="386" w:author="daviti matiashvili" w:date="2024-10-21T16:39:00Z" w16du:dateUtc="2024-10-21T12:39:00Z">
              <w:tcPr>
                <w:tcW w:w="2302" w:type="dxa"/>
              </w:tcPr>
            </w:tcPrChange>
          </w:tcPr>
          <w:p w14:paraId="19BEBE08" w14:textId="7465C31A" w:rsidR="00756D1A" w:rsidRDefault="00756D1A" w:rsidP="0014269B">
            <w:pPr>
              <w:pStyle w:val="BodyText"/>
              <w:rPr>
                <w:ins w:id="387" w:author="daviti matiashvili" w:date="2024-10-21T16:37:00Z" w16du:dateUtc="2024-10-21T12:37:00Z"/>
              </w:rPr>
            </w:pPr>
            <w:proofErr w:type="gramStart"/>
            <w:ins w:id="388" w:author="daviti matiashvili" w:date="2024-10-21T16:38:00Z" w16du:dateUtc="2024-10-21T12:38:00Z">
              <w:r>
                <w:t>Varchar(</w:t>
              </w:r>
              <w:proofErr w:type="gramEnd"/>
              <w:r>
                <w:t>50)</w:t>
              </w:r>
            </w:ins>
          </w:p>
        </w:tc>
      </w:tr>
      <w:tr w:rsidR="00756D1A" w14:paraId="4EDE8EAC" w14:textId="77777777" w:rsidTr="00756D1A">
        <w:tblPrEx>
          <w:tblW w:w="0" w:type="auto"/>
          <w:tblInd w:w="-185" w:type="dxa"/>
          <w:tblBorders>
            <w:top w:val="single" w:sz="4" w:space="0" w:color="76CDD8"/>
            <w:left w:val="single" w:sz="4" w:space="0" w:color="76CDD8"/>
            <w:bottom w:val="single" w:sz="4" w:space="0" w:color="76CDD8"/>
            <w:right w:val="single" w:sz="4" w:space="0" w:color="76CDD8"/>
            <w:insideH w:val="single" w:sz="4" w:space="0" w:color="76CDD8"/>
            <w:insideV w:val="single" w:sz="4" w:space="0" w:color="76CDD8"/>
          </w:tblBorders>
          <w:tblLayout w:type="fixed"/>
          <w:tblLook w:val="0000" w:firstRow="0" w:lastRow="0" w:firstColumn="0" w:lastColumn="0" w:noHBand="0" w:noVBand="0"/>
          <w:tblPrExChange w:id="389" w:author="daviti matiashvili" w:date="2024-10-21T16:39:00Z" w16du:dateUtc="2024-10-21T12:39:00Z">
            <w:tblPrEx>
              <w:tblW w:w="0" w:type="auto"/>
              <w:tblInd w:w="-108" w:type="dxa"/>
              <w:tblBorders>
                <w:top w:val="single" w:sz="4" w:space="0" w:color="76CDD8"/>
                <w:left w:val="single" w:sz="4" w:space="0" w:color="76CDD8"/>
                <w:bottom w:val="single" w:sz="4" w:space="0" w:color="76CDD8"/>
                <w:right w:val="single" w:sz="4" w:space="0" w:color="76CDD8"/>
                <w:insideH w:val="single" w:sz="4" w:space="0" w:color="76CDD8"/>
                <w:insideV w:val="single" w:sz="4" w:space="0" w:color="76CDD8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485"/>
          <w:ins w:id="390" w:author="daviti matiashvili" w:date="2024-10-21T16:37:00Z" w16du:dateUtc="2024-10-21T12:37:00Z"/>
          <w:trPrChange w:id="391" w:author="daviti matiashvili" w:date="2024-10-21T16:39:00Z" w16du:dateUtc="2024-10-21T12:39:00Z">
            <w:trPr>
              <w:gridBefore w:val="1"/>
              <w:trHeight w:val="413"/>
            </w:trPr>
          </w:trPrChange>
        </w:trPr>
        <w:tc>
          <w:tcPr>
            <w:tcW w:w="2379" w:type="dxa"/>
            <w:vMerge/>
            <w:tcPrChange w:id="392" w:author="daviti matiashvili" w:date="2024-10-21T16:39:00Z" w16du:dateUtc="2024-10-21T12:39:00Z">
              <w:tcPr>
                <w:tcW w:w="2302" w:type="dxa"/>
                <w:vMerge/>
              </w:tcPr>
            </w:tcPrChange>
          </w:tcPr>
          <w:p w14:paraId="4D96D7C5" w14:textId="77777777" w:rsidR="00756D1A" w:rsidRDefault="00756D1A" w:rsidP="0014269B">
            <w:pPr>
              <w:pStyle w:val="BodyText"/>
              <w:rPr>
                <w:ins w:id="393" w:author="daviti matiashvili" w:date="2024-10-21T16:37:00Z" w16du:dateUtc="2024-10-21T12:37:00Z"/>
              </w:rPr>
            </w:pPr>
          </w:p>
        </w:tc>
        <w:tc>
          <w:tcPr>
            <w:tcW w:w="2302" w:type="dxa"/>
            <w:tcPrChange w:id="394" w:author="daviti matiashvili" w:date="2024-10-21T16:39:00Z" w16du:dateUtc="2024-10-21T12:39:00Z">
              <w:tcPr>
                <w:tcW w:w="2302" w:type="dxa"/>
              </w:tcPr>
            </w:tcPrChange>
          </w:tcPr>
          <w:p w14:paraId="2EE0741D" w14:textId="023BD71D" w:rsidR="00756D1A" w:rsidRDefault="00756D1A" w:rsidP="0014269B">
            <w:pPr>
              <w:pStyle w:val="BodyText"/>
              <w:rPr>
                <w:ins w:id="395" w:author="daviti matiashvili" w:date="2024-10-21T16:37:00Z" w16du:dateUtc="2024-10-21T12:37:00Z"/>
              </w:rPr>
            </w:pPr>
            <w:proofErr w:type="spellStart"/>
            <w:ins w:id="396" w:author="daviti matiashvili" w:date="2024-10-21T16:38:00Z" w16du:dateUtc="2024-10-21T12:38:00Z">
              <w:r>
                <w:t>EmployeeName</w:t>
              </w:r>
            </w:ins>
            <w:proofErr w:type="spellEnd"/>
          </w:p>
        </w:tc>
        <w:tc>
          <w:tcPr>
            <w:tcW w:w="2302" w:type="dxa"/>
            <w:tcPrChange w:id="397" w:author="daviti matiashvili" w:date="2024-10-21T16:39:00Z" w16du:dateUtc="2024-10-21T12:39:00Z">
              <w:tcPr>
                <w:tcW w:w="2302" w:type="dxa"/>
              </w:tcPr>
            </w:tcPrChange>
          </w:tcPr>
          <w:p w14:paraId="73D34450" w14:textId="77495C40" w:rsidR="00756D1A" w:rsidRDefault="00756D1A" w:rsidP="0014269B">
            <w:pPr>
              <w:pStyle w:val="BodyText"/>
              <w:rPr>
                <w:ins w:id="398" w:author="daviti matiashvili" w:date="2024-10-21T16:37:00Z" w16du:dateUtc="2024-10-21T12:37:00Z"/>
              </w:rPr>
            </w:pPr>
          </w:p>
        </w:tc>
        <w:tc>
          <w:tcPr>
            <w:tcW w:w="2302" w:type="dxa"/>
            <w:tcPrChange w:id="399" w:author="daviti matiashvili" w:date="2024-10-21T16:39:00Z" w16du:dateUtc="2024-10-21T12:39:00Z">
              <w:tcPr>
                <w:tcW w:w="2302" w:type="dxa"/>
              </w:tcPr>
            </w:tcPrChange>
          </w:tcPr>
          <w:p w14:paraId="0AF0B1B8" w14:textId="26A42842" w:rsidR="00756D1A" w:rsidRDefault="00756D1A" w:rsidP="0014269B">
            <w:pPr>
              <w:pStyle w:val="BodyText"/>
              <w:rPr>
                <w:ins w:id="400" w:author="daviti matiashvili" w:date="2024-10-21T16:37:00Z" w16du:dateUtc="2024-10-21T12:37:00Z"/>
              </w:rPr>
            </w:pPr>
            <w:ins w:id="401" w:author="daviti matiashvili" w:date="2024-10-21T16:38:00Z" w16du:dateUtc="2024-10-21T12:38:00Z">
              <w:r>
                <w:t>varchar</w:t>
              </w:r>
            </w:ins>
          </w:p>
        </w:tc>
      </w:tr>
      <w:tr w:rsidR="00756D1A" w14:paraId="40925BB8" w14:textId="77777777" w:rsidTr="00756D1A">
        <w:tblPrEx>
          <w:tblW w:w="0" w:type="auto"/>
          <w:tblInd w:w="-185" w:type="dxa"/>
          <w:tblBorders>
            <w:top w:val="single" w:sz="4" w:space="0" w:color="76CDD8"/>
            <w:left w:val="single" w:sz="4" w:space="0" w:color="76CDD8"/>
            <w:bottom w:val="single" w:sz="4" w:space="0" w:color="76CDD8"/>
            <w:right w:val="single" w:sz="4" w:space="0" w:color="76CDD8"/>
            <w:insideH w:val="single" w:sz="4" w:space="0" w:color="76CDD8"/>
            <w:insideV w:val="single" w:sz="4" w:space="0" w:color="76CDD8"/>
          </w:tblBorders>
          <w:tblLayout w:type="fixed"/>
          <w:tblLook w:val="0000" w:firstRow="0" w:lastRow="0" w:firstColumn="0" w:lastColumn="0" w:noHBand="0" w:noVBand="0"/>
          <w:tblPrExChange w:id="402" w:author="daviti matiashvili" w:date="2024-10-21T16:39:00Z" w16du:dateUtc="2024-10-21T12:39:00Z">
            <w:tblPrEx>
              <w:tblW w:w="0" w:type="auto"/>
              <w:tblInd w:w="-108" w:type="dxa"/>
              <w:tblBorders>
                <w:top w:val="single" w:sz="4" w:space="0" w:color="76CDD8"/>
                <w:left w:val="single" w:sz="4" w:space="0" w:color="76CDD8"/>
                <w:bottom w:val="single" w:sz="4" w:space="0" w:color="76CDD8"/>
                <w:right w:val="single" w:sz="4" w:space="0" w:color="76CDD8"/>
                <w:insideH w:val="single" w:sz="4" w:space="0" w:color="76CDD8"/>
                <w:insideV w:val="single" w:sz="4" w:space="0" w:color="76CDD8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432"/>
          <w:ins w:id="403" w:author="daviti matiashvili" w:date="2024-10-21T16:37:00Z" w16du:dateUtc="2024-10-21T12:37:00Z"/>
          <w:trPrChange w:id="404" w:author="daviti matiashvili" w:date="2024-10-21T16:39:00Z" w16du:dateUtc="2024-10-21T12:39:00Z">
            <w:trPr>
              <w:gridBefore w:val="1"/>
              <w:trHeight w:val="432"/>
            </w:trPr>
          </w:trPrChange>
        </w:trPr>
        <w:tc>
          <w:tcPr>
            <w:tcW w:w="2379" w:type="dxa"/>
            <w:tcPrChange w:id="405" w:author="daviti matiashvili" w:date="2024-10-21T16:39:00Z" w16du:dateUtc="2024-10-21T12:39:00Z">
              <w:tcPr>
                <w:tcW w:w="2302" w:type="dxa"/>
              </w:tcPr>
            </w:tcPrChange>
          </w:tcPr>
          <w:p w14:paraId="4B144A7B" w14:textId="77777777" w:rsidR="00756D1A" w:rsidRDefault="00756D1A" w:rsidP="0014269B">
            <w:pPr>
              <w:pStyle w:val="BodyText"/>
              <w:rPr>
                <w:ins w:id="406" w:author="daviti matiashvili" w:date="2024-10-21T16:37:00Z" w16du:dateUtc="2024-10-21T12:37:00Z"/>
              </w:rPr>
            </w:pPr>
          </w:p>
        </w:tc>
        <w:tc>
          <w:tcPr>
            <w:tcW w:w="2302" w:type="dxa"/>
            <w:tcPrChange w:id="407" w:author="daviti matiashvili" w:date="2024-10-21T16:39:00Z" w16du:dateUtc="2024-10-21T12:39:00Z">
              <w:tcPr>
                <w:tcW w:w="2302" w:type="dxa"/>
              </w:tcPr>
            </w:tcPrChange>
          </w:tcPr>
          <w:p w14:paraId="647A1D09" w14:textId="4D2A6F75" w:rsidR="00756D1A" w:rsidRDefault="00756D1A" w:rsidP="0014269B">
            <w:pPr>
              <w:pStyle w:val="BodyText"/>
              <w:rPr>
                <w:ins w:id="408" w:author="daviti matiashvili" w:date="2024-10-21T16:37:00Z" w16du:dateUtc="2024-10-21T12:37:00Z"/>
              </w:rPr>
            </w:pPr>
            <w:ins w:id="409" w:author="daviti matiashvili" w:date="2024-10-21T16:38:00Z" w16du:dateUtc="2024-10-21T12:38:00Z">
              <w:r>
                <w:t>Salary</w:t>
              </w:r>
            </w:ins>
          </w:p>
        </w:tc>
        <w:tc>
          <w:tcPr>
            <w:tcW w:w="2302" w:type="dxa"/>
            <w:tcPrChange w:id="410" w:author="daviti matiashvili" w:date="2024-10-21T16:39:00Z" w16du:dateUtc="2024-10-21T12:39:00Z">
              <w:tcPr>
                <w:tcW w:w="2302" w:type="dxa"/>
              </w:tcPr>
            </w:tcPrChange>
          </w:tcPr>
          <w:p w14:paraId="3BB8BFA1" w14:textId="77777777" w:rsidR="00756D1A" w:rsidDel="007B5A54" w:rsidRDefault="00756D1A" w:rsidP="0014269B">
            <w:pPr>
              <w:pStyle w:val="BodyText"/>
              <w:rPr>
                <w:ins w:id="411" w:author="daviti matiashvili" w:date="2024-10-21T16:37:00Z" w16du:dateUtc="2024-10-21T12:37:00Z"/>
              </w:rPr>
            </w:pPr>
          </w:p>
        </w:tc>
        <w:tc>
          <w:tcPr>
            <w:tcW w:w="2302" w:type="dxa"/>
            <w:tcPrChange w:id="412" w:author="daviti matiashvili" w:date="2024-10-21T16:39:00Z" w16du:dateUtc="2024-10-21T12:39:00Z">
              <w:tcPr>
                <w:tcW w:w="2302" w:type="dxa"/>
              </w:tcPr>
            </w:tcPrChange>
          </w:tcPr>
          <w:p w14:paraId="399C69C4" w14:textId="77777777" w:rsidR="00756D1A" w:rsidRDefault="00756D1A" w:rsidP="0014269B">
            <w:pPr>
              <w:pStyle w:val="BodyText"/>
              <w:rPr>
                <w:ins w:id="413" w:author="daviti matiashvili" w:date="2024-10-21T16:37:00Z" w16du:dateUtc="2024-10-21T12:37:00Z"/>
              </w:rPr>
            </w:pPr>
            <w:ins w:id="414" w:author="daviti matiashvili" w:date="2024-10-21T16:37:00Z" w16du:dateUtc="2024-10-21T12:37:00Z">
              <w:r>
                <w:t>int</w:t>
              </w:r>
            </w:ins>
          </w:p>
        </w:tc>
      </w:tr>
    </w:tbl>
    <w:p w14:paraId="33A3B79A" w14:textId="77777777" w:rsidR="00756D1A" w:rsidRDefault="00756D1A" w:rsidP="006F645E">
      <w:pPr>
        <w:pStyle w:val="BodyText"/>
        <w:rPr>
          <w:ins w:id="415" w:author="daviti matiashvili" w:date="2024-10-21T16:39:00Z" w16du:dateUtc="2024-10-21T12:39:00Z"/>
        </w:rPr>
      </w:pPr>
    </w:p>
    <w:p w14:paraId="7B074B4C" w14:textId="77777777" w:rsidR="00756D1A" w:rsidRDefault="00756D1A" w:rsidP="006F645E">
      <w:pPr>
        <w:pStyle w:val="BodyText"/>
        <w:rPr>
          <w:ins w:id="416" w:author="daviti matiashvili" w:date="2024-10-21T16:39:00Z" w16du:dateUtc="2024-10-21T12:39:00Z"/>
        </w:rPr>
      </w:pPr>
    </w:p>
    <w:p w14:paraId="115A500F" w14:textId="228DDDE6" w:rsidR="00756D1A" w:rsidRDefault="00756D1A" w:rsidP="006F645E">
      <w:pPr>
        <w:pStyle w:val="BodyText"/>
        <w:rPr>
          <w:ins w:id="417" w:author="daviti matiashvili" w:date="2024-10-21T16:42:00Z" w16du:dateUtc="2024-10-21T12:42:00Z"/>
        </w:rPr>
      </w:pPr>
      <w:ins w:id="418" w:author="daviti matiashvili" w:date="2024-10-21T16:40:00Z" w16du:dateUtc="2024-10-21T12:40:00Z">
        <w:r>
          <w:t xml:space="preserve">Employee table has </w:t>
        </w:r>
        <w:proofErr w:type="spellStart"/>
        <w:r>
          <w:t>EmployeeID</w:t>
        </w:r>
        <w:proofErr w:type="spellEnd"/>
        <w:r>
          <w:t xml:space="preserve"> as PK so we can </w:t>
        </w:r>
        <w:proofErr w:type="gramStart"/>
        <w:r>
          <w:t>identify  every</w:t>
        </w:r>
        <w:proofErr w:type="gramEnd"/>
        <w:r>
          <w:t xml:space="preserve"> employee uniquely. We have </w:t>
        </w:r>
        <w:proofErr w:type="spellStart"/>
        <w:r>
          <w:t>StationID</w:t>
        </w:r>
        <w:proofErr w:type="spellEnd"/>
        <w:r>
          <w:t xml:space="preserve"> as FK that’s because there is One-t</w:t>
        </w:r>
      </w:ins>
      <w:ins w:id="419" w:author="daviti matiashvili" w:date="2024-10-21T16:41:00Z" w16du:dateUtc="2024-10-21T12:41:00Z">
        <w:r>
          <w:t xml:space="preserve">o-Many relationship between Employee and Station Tables, so if we want to know in which station does the employee </w:t>
        </w:r>
        <w:proofErr w:type="gramStart"/>
        <w:r>
          <w:t>work</w:t>
        </w:r>
        <w:proofErr w:type="gramEnd"/>
        <w:r>
          <w:t xml:space="preserve"> we need to add </w:t>
        </w:r>
        <w:proofErr w:type="spellStart"/>
        <w:r>
          <w:t>StationID</w:t>
        </w:r>
        <w:proofErr w:type="spellEnd"/>
        <w:r>
          <w:t xml:space="preserve"> at the table. </w:t>
        </w:r>
        <w:proofErr w:type="gramStart"/>
        <w:r>
          <w:t>Also</w:t>
        </w:r>
        <w:proofErr w:type="gramEnd"/>
        <w:r>
          <w:t xml:space="preserve"> employees have roles and that’s why I added</w:t>
        </w:r>
      </w:ins>
      <w:ins w:id="420" w:author="daviti matiashvili" w:date="2024-10-21T16:42:00Z" w16du:dateUtc="2024-10-21T12:42:00Z">
        <w:r>
          <w:t xml:space="preserve"> it as a attribute, they also have name and Salary.  </w:t>
        </w:r>
      </w:ins>
    </w:p>
    <w:p w14:paraId="460D5A2C" w14:textId="77777777" w:rsidR="00756D1A" w:rsidRDefault="00756D1A" w:rsidP="006F645E">
      <w:pPr>
        <w:pStyle w:val="BodyText"/>
        <w:rPr>
          <w:ins w:id="421" w:author="daviti matiashvili" w:date="2024-10-21T16:42:00Z" w16du:dateUtc="2024-10-21T12:42:00Z"/>
        </w:rPr>
      </w:pPr>
    </w:p>
    <w:p w14:paraId="3C5D6B6C" w14:textId="77777777" w:rsidR="00756D1A" w:rsidRDefault="00756D1A" w:rsidP="006F645E">
      <w:pPr>
        <w:pStyle w:val="BodyText"/>
        <w:rPr>
          <w:ins w:id="422" w:author="daviti matiashvili" w:date="2024-10-21T16:42:00Z" w16du:dateUtc="2024-10-21T12:42:00Z"/>
        </w:rPr>
      </w:pPr>
    </w:p>
    <w:p w14:paraId="2492301B" w14:textId="40B8C721" w:rsidR="00756D1A" w:rsidRDefault="00756D1A" w:rsidP="006F645E">
      <w:pPr>
        <w:pStyle w:val="BodyText"/>
        <w:rPr>
          <w:ins w:id="423" w:author="daviti matiashvili" w:date="2024-10-21T16:42:00Z" w16du:dateUtc="2024-10-21T12:42:00Z"/>
        </w:rPr>
      </w:pPr>
      <w:ins w:id="424" w:author="daviti matiashvili" w:date="2024-10-21T16:42:00Z" w16du:dateUtc="2024-10-21T12:42:00Z">
        <w:r>
          <w:t>Example with data</w:t>
        </w:r>
      </w:ins>
    </w:p>
    <w:tbl>
      <w:tblPr>
        <w:tblpPr w:leftFromText="180" w:rightFromText="180" w:vertAnchor="text" w:horzAnchor="margin" w:tblpXSpec="center" w:tblpY="364"/>
        <w:tblW w:w="934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1869"/>
        <w:gridCol w:w="1869"/>
        <w:gridCol w:w="1869"/>
        <w:gridCol w:w="1869"/>
      </w:tblGrid>
      <w:tr w:rsidR="00756D1A" w14:paraId="6EA2EDEC" w14:textId="77777777" w:rsidTr="00756D1A">
        <w:trPr>
          <w:trHeight w:val="366"/>
          <w:ins w:id="425" w:author="daviti matiashvili" w:date="2024-10-21T16:42:00Z" w16du:dateUtc="2024-10-21T12:42:00Z"/>
        </w:trPr>
        <w:tc>
          <w:tcPr>
            <w:tcW w:w="1869" w:type="dxa"/>
            <w:shd w:val="clear" w:color="auto" w:fill="76CDD8"/>
          </w:tcPr>
          <w:p w14:paraId="7F690E3B" w14:textId="0EA87488" w:rsidR="00756D1A" w:rsidRPr="00BE17E0" w:rsidRDefault="00756D1A" w:rsidP="0014269B">
            <w:pPr>
              <w:pStyle w:val="BodyText"/>
              <w:widowControl w:val="0"/>
              <w:spacing w:line="360" w:lineRule="auto"/>
              <w:jc w:val="center"/>
              <w:rPr>
                <w:ins w:id="426" w:author="daviti matiashvili" w:date="2024-10-21T16:42:00Z" w16du:dateUtc="2024-10-21T12:42:00Z"/>
                <w:color w:val="FFFFFF" w:themeColor="background1"/>
                <w:sz w:val="18"/>
                <w:szCs w:val="18"/>
              </w:rPr>
            </w:pPr>
            <w:proofErr w:type="spellStart"/>
            <w:ins w:id="427" w:author="daviti matiashvili" w:date="2024-10-21T16:42:00Z" w16du:dateUtc="2024-10-21T12:42:00Z">
              <w:r>
                <w:rPr>
                  <w:color w:val="FFFFFF" w:themeColor="background1"/>
                  <w:sz w:val="18"/>
                  <w:szCs w:val="18"/>
                </w:rPr>
                <w:t>E</w:t>
              </w:r>
            </w:ins>
            <w:ins w:id="428" w:author="daviti matiashvili" w:date="2024-10-21T16:43:00Z" w16du:dateUtc="2024-10-21T12:43:00Z">
              <w:r>
                <w:rPr>
                  <w:color w:val="FFFFFF" w:themeColor="background1"/>
                  <w:sz w:val="18"/>
                  <w:szCs w:val="18"/>
                </w:rPr>
                <w:t>mployeeID</w:t>
              </w:r>
            </w:ins>
            <w:proofErr w:type="spellEnd"/>
          </w:p>
        </w:tc>
        <w:tc>
          <w:tcPr>
            <w:tcW w:w="1869" w:type="dxa"/>
            <w:shd w:val="clear" w:color="auto" w:fill="76CDD8"/>
          </w:tcPr>
          <w:p w14:paraId="7C53DC40" w14:textId="4173AE6E" w:rsidR="00756D1A" w:rsidRPr="00BE17E0" w:rsidRDefault="00756D1A" w:rsidP="0014269B">
            <w:pPr>
              <w:pStyle w:val="BodyText"/>
              <w:widowControl w:val="0"/>
              <w:spacing w:line="360" w:lineRule="auto"/>
              <w:jc w:val="center"/>
              <w:rPr>
                <w:ins w:id="429" w:author="daviti matiashvili" w:date="2024-10-21T16:42:00Z" w16du:dateUtc="2024-10-21T12:42:00Z"/>
                <w:color w:val="FFFFFF" w:themeColor="background1"/>
                <w:sz w:val="18"/>
                <w:szCs w:val="18"/>
              </w:rPr>
            </w:pPr>
            <w:proofErr w:type="spellStart"/>
            <w:ins w:id="430" w:author="daviti matiashvili" w:date="2024-10-21T16:43:00Z" w16du:dateUtc="2024-10-21T12:43:00Z">
              <w:r>
                <w:rPr>
                  <w:color w:val="FFFFFF" w:themeColor="background1"/>
                  <w:sz w:val="18"/>
                  <w:szCs w:val="18"/>
                </w:rPr>
                <w:t>StationID</w:t>
              </w:r>
            </w:ins>
            <w:proofErr w:type="spellEnd"/>
          </w:p>
        </w:tc>
        <w:tc>
          <w:tcPr>
            <w:tcW w:w="1869" w:type="dxa"/>
            <w:shd w:val="clear" w:color="auto" w:fill="76CDD8"/>
          </w:tcPr>
          <w:p w14:paraId="383575F7" w14:textId="3B2EA839" w:rsidR="00756D1A" w:rsidRPr="00BE17E0" w:rsidRDefault="00756D1A" w:rsidP="0014269B">
            <w:pPr>
              <w:pStyle w:val="BodyText"/>
              <w:widowControl w:val="0"/>
              <w:spacing w:line="360" w:lineRule="auto"/>
              <w:jc w:val="center"/>
              <w:rPr>
                <w:ins w:id="431" w:author="daviti matiashvili" w:date="2024-10-21T16:42:00Z" w16du:dateUtc="2024-10-21T12:42:00Z"/>
                <w:color w:val="FFFFFF" w:themeColor="background1"/>
                <w:sz w:val="18"/>
                <w:szCs w:val="18"/>
              </w:rPr>
            </w:pPr>
            <w:ins w:id="432" w:author="daviti matiashvili" w:date="2024-10-21T16:43:00Z" w16du:dateUtc="2024-10-21T12:43:00Z">
              <w:r>
                <w:rPr>
                  <w:color w:val="FFFFFF" w:themeColor="background1"/>
                  <w:sz w:val="18"/>
                  <w:szCs w:val="18"/>
                </w:rPr>
                <w:t>Role</w:t>
              </w:r>
            </w:ins>
          </w:p>
        </w:tc>
        <w:tc>
          <w:tcPr>
            <w:tcW w:w="1869" w:type="dxa"/>
            <w:shd w:val="clear" w:color="auto" w:fill="76CDD8"/>
          </w:tcPr>
          <w:p w14:paraId="75FB622A" w14:textId="7620A9D4" w:rsidR="00756D1A" w:rsidRPr="00BE17E0" w:rsidRDefault="00756D1A" w:rsidP="0014269B">
            <w:pPr>
              <w:pStyle w:val="BodyText"/>
              <w:widowControl w:val="0"/>
              <w:spacing w:line="360" w:lineRule="auto"/>
              <w:jc w:val="center"/>
              <w:rPr>
                <w:ins w:id="433" w:author="daviti matiashvili" w:date="2024-10-21T16:42:00Z" w16du:dateUtc="2024-10-21T12:42:00Z"/>
                <w:color w:val="FFFFFF" w:themeColor="background1"/>
                <w:sz w:val="18"/>
                <w:szCs w:val="18"/>
              </w:rPr>
            </w:pPr>
            <w:proofErr w:type="spellStart"/>
            <w:ins w:id="434" w:author="daviti matiashvili" w:date="2024-10-21T16:43:00Z" w16du:dateUtc="2024-10-21T12:43:00Z">
              <w:r>
                <w:rPr>
                  <w:color w:val="FFFFFF" w:themeColor="background1"/>
                  <w:sz w:val="18"/>
                  <w:szCs w:val="18"/>
                </w:rPr>
                <w:t>EmployeeName</w:t>
              </w:r>
            </w:ins>
            <w:proofErr w:type="spellEnd"/>
          </w:p>
        </w:tc>
        <w:tc>
          <w:tcPr>
            <w:tcW w:w="1869" w:type="dxa"/>
            <w:shd w:val="clear" w:color="auto" w:fill="76CDD8"/>
          </w:tcPr>
          <w:p w14:paraId="47F1D281" w14:textId="7CF90B6B" w:rsidR="00756D1A" w:rsidRPr="00BE17E0" w:rsidRDefault="00756D1A" w:rsidP="0014269B">
            <w:pPr>
              <w:pStyle w:val="BodyText"/>
              <w:widowControl w:val="0"/>
              <w:spacing w:line="360" w:lineRule="auto"/>
              <w:jc w:val="center"/>
              <w:rPr>
                <w:ins w:id="435" w:author="daviti matiashvili" w:date="2024-10-21T16:42:00Z" w16du:dateUtc="2024-10-21T12:42:00Z"/>
                <w:color w:val="FFFFFF" w:themeColor="background1"/>
                <w:sz w:val="18"/>
                <w:szCs w:val="18"/>
              </w:rPr>
            </w:pPr>
            <w:ins w:id="436" w:author="daviti matiashvili" w:date="2024-10-21T16:43:00Z" w16du:dateUtc="2024-10-21T12:43:00Z">
              <w:r>
                <w:rPr>
                  <w:color w:val="FFFFFF" w:themeColor="background1"/>
                  <w:sz w:val="18"/>
                  <w:szCs w:val="18"/>
                </w:rPr>
                <w:t>Salary</w:t>
              </w:r>
            </w:ins>
          </w:p>
        </w:tc>
      </w:tr>
      <w:tr w:rsidR="00756D1A" w14:paraId="399340E3" w14:textId="77777777" w:rsidTr="00756D1A">
        <w:trPr>
          <w:trHeight w:val="541"/>
          <w:ins w:id="437" w:author="daviti matiashvili" w:date="2024-10-21T16:42:00Z" w16du:dateUtc="2024-10-21T12:42:00Z"/>
        </w:trPr>
        <w:tc>
          <w:tcPr>
            <w:tcW w:w="1869" w:type="dxa"/>
          </w:tcPr>
          <w:p w14:paraId="7B8E7762" w14:textId="77777777" w:rsidR="00756D1A" w:rsidRDefault="00756D1A" w:rsidP="0014269B">
            <w:pPr>
              <w:pStyle w:val="BodyText"/>
              <w:rPr>
                <w:ins w:id="438" w:author="daviti matiashvili" w:date="2024-10-21T16:42:00Z" w16du:dateUtc="2024-10-21T12:42:00Z"/>
              </w:rPr>
            </w:pPr>
            <w:ins w:id="439" w:author="daviti matiashvili" w:date="2024-10-21T16:42:00Z" w16du:dateUtc="2024-10-21T12:42:00Z">
              <w:r>
                <w:t xml:space="preserve">        1</w:t>
              </w:r>
            </w:ins>
          </w:p>
        </w:tc>
        <w:tc>
          <w:tcPr>
            <w:tcW w:w="1869" w:type="dxa"/>
          </w:tcPr>
          <w:p w14:paraId="2386E629" w14:textId="77777777" w:rsidR="00756D1A" w:rsidRDefault="00756D1A" w:rsidP="0014269B">
            <w:pPr>
              <w:pStyle w:val="BodyText"/>
              <w:rPr>
                <w:ins w:id="440" w:author="daviti matiashvili" w:date="2024-10-21T16:42:00Z" w16du:dateUtc="2024-10-21T12:42:00Z"/>
              </w:rPr>
            </w:pPr>
            <w:ins w:id="441" w:author="daviti matiashvili" w:date="2024-10-21T16:42:00Z" w16du:dateUtc="2024-10-21T12:42:00Z">
              <w:r>
                <w:t>23</w:t>
              </w:r>
            </w:ins>
          </w:p>
        </w:tc>
        <w:tc>
          <w:tcPr>
            <w:tcW w:w="1869" w:type="dxa"/>
          </w:tcPr>
          <w:p w14:paraId="09387A9B" w14:textId="1E8578AF" w:rsidR="00756D1A" w:rsidRDefault="00756D1A" w:rsidP="0014269B">
            <w:pPr>
              <w:pStyle w:val="BodyText"/>
              <w:rPr>
                <w:ins w:id="442" w:author="daviti matiashvili" w:date="2024-10-21T16:42:00Z" w16du:dateUtc="2024-10-21T12:42:00Z"/>
              </w:rPr>
            </w:pPr>
            <w:ins w:id="443" w:author="daviti matiashvili" w:date="2024-10-21T16:43:00Z" w16du:dateUtc="2024-10-21T12:43:00Z">
              <w:r>
                <w:t>mechanic</w:t>
              </w:r>
            </w:ins>
          </w:p>
        </w:tc>
        <w:tc>
          <w:tcPr>
            <w:tcW w:w="1869" w:type="dxa"/>
          </w:tcPr>
          <w:p w14:paraId="56C43944" w14:textId="62AC6558" w:rsidR="00756D1A" w:rsidRDefault="00756D1A" w:rsidP="0014269B">
            <w:pPr>
              <w:pStyle w:val="BodyText"/>
              <w:rPr>
                <w:ins w:id="444" w:author="daviti matiashvili" w:date="2024-10-21T16:42:00Z" w16du:dateUtc="2024-10-21T12:42:00Z"/>
              </w:rPr>
            </w:pPr>
            <w:ins w:id="445" w:author="daviti matiashvili" w:date="2024-10-21T16:43:00Z" w16du:dateUtc="2024-10-21T12:43:00Z">
              <w:r>
                <w:t>daviti</w:t>
              </w:r>
            </w:ins>
          </w:p>
        </w:tc>
        <w:tc>
          <w:tcPr>
            <w:tcW w:w="1869" w:type="dxa"/>
          </w:tcPr>
          <w:p w14:paraId="40D5BEF1" w14:textId="5B7FDE56" w:rsidR="00756D1A" w:rsidRDefault="00756D1A" w:rsidP="0014269B">
            <w:pPr>
              <w:pStyle w:val="BodyText"/>
              <w:rPr>
                <w:ins w:id="446" w:author="daviti matiashvili" w:date="2024-10-21T16:42:00Z" w16du:dateUtc="2024-10-21T12:42:00Z"/>
              </w:rPr>
            </w:pPr>
            <w:ins w:id="447" w:author="daviti matiashvili" w:date="2024-10-21T16:42:00Z" w16du:dateUtc="2024-10-21T12:42:00Z">
              <w:r>
                <w:t>30</w:t>
              </w:r>
            </w:ins>
            <w:ins w:id="448" w:author="daviti matiashvili" w:date="2024-10-21T16:43:00Z" w16du:dateUtc="2024-10-21T12:43:00Z">
              <w:r>
                <w:t>00</w:t>
              </w:r>
            </w:ins>
          </w:p>
        </w:tc>
      </w:tr>
    </w:tbl>
    <w:p w14:paraId="612D0FB1" w14:textId="77777777" w:rsidR="00756D1A" w:rsidRDefault="00756D1A" w:rsidP="00756D1A">
      <w:pPr>
        <w:pStyle w:val="BodyText"/>
        <w:rPr>
          <w:ins w:id="449" w:author="daviti matiashvili" w:date="2024-10-21T16:42:00Z" w16du:dateUtc="2024-10-21T12:42:00Z"/>
        </w:rPr>
      </w:pPr>
    </w:p>
    <w:p w14:paraId="18BFE13B" w14:textId="77777777" w:rsidR="00756D1A" w:rsidRDefault="00756D1A" w:rsidP="00756D1A">
      <w:pPr>
        <w:pStyle w:val="BodyText"/>
        <w:rPr>
          <w:ins w:id="450" w:author="daviti matiashvili" w:date="2024-10-21T16:42:00Z" w16du:dateUtc="2024-10-21T12:42:00Z"/>
        </w:rPr>
      </w:pPr>
    </w:p>
    <w:p w14:paraId="3D3E1F76" w14:textId="77777777" w:rsidR="00756D1A" w:rsidRDefault="00756D1A" w:rsidP="006F645E">
      <w:pPr>
        <w:pStyle w:val="BodyText"/>
        <w:rPr>
          <w:ins w:id="451" w:author="daviti matiashvili" w:date="2024-10-21T16:44:00Z" w16du:dateUtc="2024-10-21T12:44:00Z"/>
        </w:rPr>
      </w:pPr>
    </w:p>
    <w:p w14:paraId="18359C2C" w14:textId="77777777" w:rsidR="00756D1A" w:rsidRDefault="00756D1A" w:rsidP="006F645E">
      <w:pPr>
        <w:pStyle w:val="BodyText"/>
        <w:rPr>
          <w:ins w:id="452" w:author="daviti matiashvili" w:date="2024-10-21T16:44:00Z" w16du:dateUtc="2024-10-21T12:44:00Z"/>
        </w:rPr>
      </w:pPr>
    </w:p>
    <w:p w14:paraId="73A08C38" w14:textId="77777777" w:rsidR="009509B4" w:rsidRDefault="009509B4" w:rsidP="006F645E">
      <w:pPr>
        <w:pStyle w:val="BodyText"/>
        <w:rPr>
          <w:ins w:id="453" w:author="daviti matiashvili" w:date="2024-10-21T16:44:00Z" w16du:dateUtc="2024-10-21T12:44:00Z"/>
        </w:rPr>
      </w:pPr>
    </w:p>
    <w:p w14:paraId="6DA90882" w14:textId="77777777" w:rsidR="009509B4" w:rsidRDefault="009509B4" w:rsidP="006F645E">
      <w:pPr>
        <w:pStyle w:val="BodyText"/>
        <w:rPr>
          <w:ins w:id="454" w:author="daviti matiashvili" w:date="2024-10-21T16:44:00Z" w16du:dateUtc="2024-10-21T12:44:00Z"/>
        </w:rPr>
      </w:pPr>
    </w:p>
    <w:p w14:paraId="541B7618" w14:textId="77777777" w:rsidR="009509B4" w:rsidRDefault="009509B4" w:rsidP="006F645E">
      <w:pPr>
        <w:pStyle w:val="BodyText"/>
        <w:rPr>
          <w:ins w:id="455" w:author="daviti matiashvili" w:date="2024-10-21T16:44:00Z" w16du:dateUtc="2024-10-21T12:44:00Z"/>
        </w:rPr>
      </w:pPr>
    </w:p>
    <w:p w14:paraId="636AE1CB" w14:textId="77777777" w:rsidR="009509B4" w:rsidRDefault="009509B4" w:rsidP="006F645E">
      <w:pPr>
        <w:pStyle w:val="BodyText"/>
        <w:rPr>
          <w:ins w:id="456" w:author="daviti matiashvili" w:date="2024-10-21T16:44:00Z" w16du:dateUtc="2024-10-21T12:44:00Z"/>
        </w:rPr>
      </w:pPr>
    </w:p>
    <w:p w14:paraId="618A855C" w14:textId="77777777" w:rsidR="009509B4" w:rsidRDefault="009509B4" w:rsidP="006F645E">
      <w:pPr>
        <w:pStyle w:val="BodyText"/>
        <w:rPr>
          <w:ins w:id="457" w:author="daviti matiashvili" w:date="2024-10-21T16:44:00Z" w16du:dateUtc="2024-10-21T12:44:00Z"/>
        </w:rPr>
      </w:pPr>
    </w:p>
    <w:p w14:paraId="0ABCA8A5" w14:textId="77777777" w:rsidR="009509B4" w:rsidRDefault="009509B4" w:rsidP="006F645E">
      <w:pPr>
        <w:pStyle w:val="BodyText"/>
        <w:rPr>
          <w:ins w:id="458" w:author="daviti matiashvili" w:date="2024-10-21T16:44:00Z" w16du:dateUtc="2024-10-21T12:44:00Z"/>
        </w:rPr>
      </w:pPr>
    </w:p>
    <w:p w14:paraId="55C7BAA2" w14:textId="77777777" w:rsidR="009509B4" w:rsidRDefault="009509B4" w:rsidP="006F645E">
      <w:pPr>
        <w:pStyle w:val="BodyText"/>
        <w:rPr>
          <w:ins w:id="459" w:author="daviti matiashvili" w:date="2024-10-21T16:44:00Z" w16du:dateUtc="2024-10-21T12:44:00Z"/>
        </w:rPr>
      </w:pPr>
    </w:p>
    <w:p w14:paraId="75471991" w14:textId="77777777" w:rsidR="00990A27" w:rsidRDefault="00990A27" w:rsidP="006F645E">
      <w:pPr>
        <w:pStyle w:val="BodyText"/>
        <w:rPr>
          <w:ins w:id="460" w:author="daviti matiashvili" w:date="2024-10-21T17:01:00Z" w16du:dateUtc="2024-10-21T13:01:00Z"/>
        </w:rPr>
      </w:pPr>
    </w:p>
    <w:p w14:paraId="0693D8C3" w14:textId="77777777" w:rsidR="00990A27" w:rsidRDefault="00990A27" w:rsidP="006F645E">
      <w:pPr>
        <w:pStyle w:val="BodyText"/>
        <w:rPr>
          <w:ins w:id="461" w:author="daviti matiashvili" w:date="2024-10-21T17:01:00Z" w16du:dateUtc="2024-10-21T13:01:00Z"/>
        </w:rPr>
      </w:pPr>
    </w:p>
    <w:p w14:paraId="7871FD84" w14:textId="77777777" w:rsidR="00990A27" w:rsidRDefault="00990A27" w:rsidP="006F645E">
      <w:pPr>
        <w:pStyle w:val="BodyText"/>
        <w:rPr>
          <w:ins w:id="462" w:author="daviti matiashvili" w:date="2024-10-21T17:01:00Z" w16du:dateUtc="2024-10-21T13:01:00Z"/>
        </w:rPr>
      </w:pPr>
    </w:p>
    <w:p w14:paraId="5B63BFD6" w14:textId="77777777" w:rsidR="00990A27" w:rsidRDefault="00990A27" w:rsidP="006F645E">
      <w:pPr>
        <w:pStyle w:val="BodyText"/>
        <w:rPr>
          <w:ins w:id="463" w:author="daviti matiashvili" w:date="2024-10-21T17:01:00Z" w16du:dateUtc="2024-10-21T13:01:00Z"/>
        </w:rPr>
      </w:pPr>
    </w:p>
    <w:p w14:paraId="04325340" w14:textId="77777777" w:rsidR="00990A27" w:rsidRDefault="00990A27" w:rsidP="006F645E">
      <w:pPr>
        <w:pStyle w:val="BodyText"/>
        <w:rPr>
          <w:ins w:id="464" w:author="daviti matiashvili" w:date="2024-10-21T17:01:00Z" w16du:dateUtc="2024-10-21T13:01:00Z"/>
        </w:rPr>
      </w:pPr>
    </w:p>
    <w:p w14:paraId="68C6D65A" w14:textId="77777777" w:rsidR="00990A27" w:rsidRDefault="00990A27" w:rsidP="006F645E">
      <w:pPr>
        <w:pStyle w:val="BodyText"/>
        <w:rPr>
          <w:ins w:id="465" w:author="daviti matiashvili" w:date="2024-10-21T17:01:00Z" w16du:dateUtc="2024-10-21T13:01:00Z"/>
        </w:rPr>
      </w:pPr>
    </w:p>
    <w:p w14:paraId="210D3636" w14:textId="77777777" w:rsidR="00990A27" w:rsidRDefault="00990A27" w:rsidP="006F645E">
      <w:pPr>
        <w:pStyle w:val="BodyText"/>
        <w:rPr>
          <w:ins w:id="466" w:author="daviti matiashvili" w:date="2024-10-21T17:01:00Z" w16du:dateUtc="2024-10-21T13:01:00Z"/>
        </w:rPr>
      </w:pPr>
    </w:p>
    <w:p w14:paraId="501C9A4A" w14:textId="77777777" w:rsidR="00990A27" w:rsidRDefault="00990A27" w:rsidP="006F645E">
      <w:pPr>
        <w:pStyle w:val="BodyText"/>
        <w:rPr>
          <w:ins w:id="467" w:author="daviti matiashvili" w:date="2024-10-21T17:01:00Z" w16du:dateUtc="2024-10-21T13:01:00Z"/>
        </w:rPr>
      </w:pPr>
    </w:p>
    <w:p w14:paraId="50B3C2CD" w14:textId="7ADB74CB" w:rsidR="009509B4" w:rsidRDefault="009509B4" w:rsidP="006F645E">
      <w:pPr>
        <w:pStyle w:val="BodyText"/>
        <w:rPr>
          <w:ins w:id="468" w:author="daviti matiashvili" w:date="2024-10-21T16:44:00Z" w16du:dateUtc="2024-10-21T12:44:00Z"/>
        </w:rPr>
      </w:pPr>
      <w:ins w:id="469" w:author="daviti matiashvili" w:date="2024-10-21T16:44:00Z" w16du:dateUtc="2024-10-21T12:44:00Z">
        <w:r>
          <w:lastRenderedPageBreak/>
          <w:t>Table Train</w:t>
        </w:r>
      </w:ins>
    </w:p>
    <w:p w14:paraId="78BAB9BC" w14:textId="77777777" w:rsidR="009509B4" w:rsidRDefault="009509B4" w:rsidP="006F645E">
      <w:pPr>
        <w:pStyle w:val="BodyText"/>
        <w:rPr>
          <w:ins w:id="470" w:author="daviti matiashvili" w:date="2024-10-21T16:44:00Z" w16du:dateUtc="2024-10-21T12:44:00Z"/>
        </w:rPr>
      </w:pPr>
    </w:p>
    <w:tbl>
      <w:tblPr>
        <w:tblW w:w="0" w:type="auto"/>
        <w:tblInd w:w="-45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649"/>
        <w:gridCol w:w="2302"/>
        <w:gridCol w:w="2302"/>
        <w:gridCol w:w="2302"/>
        <w:tblGridChange w:id="471">
          <w:tblGrid>
            <w:gridCol w:w="270"/>
            <w:gridCol w:w="2379"/>
            <w:gridCol w:w="2302"/>
            <w:gridCol w:w="2302"/>
            <w:gridCol w:w="2302"/>
          </w:tblGrid>
        </w:tblGridChange>
      </w:tblGrid>
      <w:tr w:rsidR="009509B4" w14:paraId="3F23E5CF" w14:textId="77777777" w:rsidTr="009509B4">
        <w:trPr>
          <w:trHeight w:val="432"/>
          <w:ins w:id="472" w:author="daviti matiashvili" w:date="2024-10-21T16:44:00Z" w16du:dateUtc="2024-10-21T12:44:00Z"/>
        </w:trPr>
        <w:tc>
          <w:tcPr>
            <w:tcW w:w="2649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31B07863" w14:textId="77777777" w:rsidR="009509B4" w:rsidRPr="00D874ED" w:rsidRDefault="009509B4" w:rsidP="0014269B">
            <w:pPr>
              <w:pStyle w:val="BodyText"/>
              <w:rPr>
                <w:ins w:id="473" w:author="daviti matiashvili" w:date="2024-10-21T16:44:00Z" w16du:dateUtc="2024-10-21T12:44:00Z"/>
              </w:rPr>
            </w:pPr>
            <w:ins w:id="474" w:author="daviti matiashvili" w:date="2024-10-21T16:44:00Z" w16du:dateUtc="2024-10-21T12:44:00Z">
              <w:r w:rsidRPr="00D874ED">
                <w:t>Table Name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5A073705" w14:textId="77777777" w:rsidR="009509B4" w:rsidRPr="00D874ED" w:rsidRDefault="009509B4" w:rsidP="0014269B">
            <w:pPr>
              <w:pStyle w:val="BodyText"/>
              <w:rPr>
                <w:ins w:id="475" w:author="daviti matiashvili" w:date="2024-10-21T16:44:00Z" w16du:dateUtc="2024-10-21T12:44:00Z"/>
              </w:rPr>
            </w:pPr>
            <w:ins w:id="476" w:author="daviti matiashvili" w:date="2024-10-21T16:44:00Z" w16du:dateUtc="2024-10-21T12:44:00Z">
              <w:r w:rsidRPr="00D874ED">
                <w:t xml:space="preserve">Field name 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61D6987A" w14:textId="77777777" w:rsidR="009509B4" w:rsidRPr="00D874ED" w:rsidRDefault="009509B4" w:rsidP="0014269B">
            <w:pPr>
              <w:pStyle w:val="BodyText"/>
              <w:rPr>
                <w:ins w:id="477" w:author="daviti matiashvili" w:date="2024-10-21T16:44:00Z" w16du:dateUtc="2024-10-21T12:44:00Z"/>
              </w:rPr>
            </w:pPr>
            <w:ins w:id="478" w:author="daviti matiashvili" w:date="2024-10-21T16:44:00Z" w16du:dateUtc="2024-10-21T12:44:00Z">
              <w:r w:rsidRPr="00D874ED">
                <w:t xml:space="preserve">Field Description 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00A45C1D" w14:textId="77777777" w:rsidR="009509B4" w:rsidRPr="00D874ED" w:rsidRDefault="009509B4" w:rsidP="0014269B">
            <w:pPr>
              <w:pStyle w:val="BodyText"/>
              <w:rPr>
                <w:ins w:id="479" w:author="daviti matiashvili" w:date="2024-10-21T16:44:00Z" w16du:dateUtc="2024-10-21T12:44:00Z"/>
              </w:rPr>
            </w:pPr>
            <w:ins w:id="480" w:author="daviti matiashvili" w:date="2024-10-21T16:44:00Z" w16du:dateUtc="2024-10-21T12:44:00Z">
              <w:r w:rsidRPr="00D874ED">
                <w:t xml:space="preserve">Data Type </w:t>
              </w:r>
            </w:ins>
          </w:p>
        </w:tc>
      </w:tr>
      <w:tr w:rsidR="009509B4" w14:paraId="15E93B03" w14:textId="77777777" w:rsidTr="009509B4">
        <w:tblPrEx>
          <w:tblW w:w="0" w:type="auto"/>
          <w:tblInd w:w="-455" w:type="dxa"/>
          <w:tblBorders>
            <w:top w:val="single" w:sz="4" w:space="0" w:color="76CDD8"/>
            <w:left w:val="single" w:sz="4" w:space="0" w:color="76CDD8"/>
            <w:bottom w:val="single" w:sz="4" w:space="0" w:color="76CDD8"/>
            <w:right w:val="single" w:sz="4" w:space="0" w:color="76CDD8"/>
            <w:insideH w:val="single" w:sz="4" w:space="0" w:color="76CDD8"/>
            <w:insideV w:val="single" w:sz="4" w:space="0" w:color="76CDD8"/>
          </w:tblBorders>
          <w:tblLayout w:type="fixed"/>
          <w:tblLook w:val="0000" w:firstRow="0" w:lastRow="0" w:firstColumn="0" w:lastColumn="0" w:noHBand="0" w:noVBand="0"/>
          <w:tblPrExChange w:id="481" w:author="daviti matiashvili" w:date="2024-10-21T16:45:00Z" w16du:dateUtc="2024-10-21T12:45:00Z">
            <w:tblPrEx>
              <w:tblW w:w="0" w:type="auto"/>
              <w:tblInd w:w="-185" w:type="dxa"/>
              <w:tblBorders>
                <w:top w:val="single" w:sz="4" w:space="0" w:color="76CDD8"/>
                <w:left w:val="single" w:sz="4" w:space="0" w:color="76CDD8"/>
                <w:bottom w:val="single" w:sz="4" w:space="0" w:color="76CDD8"/>
                <w:right w:val="single" w:sz="4" w:space="0" w:color="76CDD8"/>
                <w:insideH w:val="single" w:sz="4" w:space="0" w:color="76CDD8"/>
                <w:insideV w:val="single" w:sz="4" w:space="0" w:color="76CDD8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432"/>
          <w:ins w:id="482" w:author="daviti matiashvili" w:date="2024-10-21T16:44:00Z" w16du:dateUtc="2024-10-21T12:44:00Z"/>
          <w:trPrChange w:id="483" w:author="daviti matiashvili" w:date="2024-10-21T16:45:00Z" w16du:dateUtc="2024-10-21T12:45:00Z">
            <w:trPr>
              <w:gridBefore w:val="1"/>
              <w:trHeight w:val="432"/>
            </w:trPr>
          </w:trPrChange>
        </w:trPr>
        <w:tc>
          <w:tcPr>
            <w:tcW w:w="2649" w:type="dxa"/>
            <w:vMerge w:val="restart"/>
            <w:tcPrChange w:id="484" w:author="daviti matiashvili" w:date="2024-10-21T16:45:00Z" w16du:dateUtc="2024-10-21T12:45:00Z">
              <w:tcPr>
                <w:tcW w:w="2379" w:type="dxa"/>
                <w:vMerge w:val="restart"/>
              </w:tcPr>
            </w:tcPrChange>
          </w:tcPr>
          <w:p w14:paraId="722D5D39" w14:textId="77777777" w:rsidR="009509B4" w:rsidRDefault="009509B4" w:rsidP="0014269B">
            <w:pPr>
              <w:pStyle w:val="BodyText"/>
              <w:rPr>
                <w:ins w:id="485" w:author="daviti matiashvili" w:date="2024-10-21T16:44:00Z" w16du:dateUtc="2024-10-21T12:44:00Z"/>
              </w:rPr>
            </w:pPr>
          </w:p>
          <w:p w14:paraId="515E3723" w14:textId="77777777" w:rsidR="009509B4" w:rsidRDefault="009509B4" w:rsidP="0014269B">
            <w:pPr>
              <w:pStyle w:val="BodyText"/>
              <w:rPr>
                <w:ins w:id="486" w:author="daviti matiashvili" w:date="2024-10-21T16:44:00Z" w16du:dateUtc="2024-10-21T12:44:00Z"/>
              </w:rPr>
            </w:pPr>
          </w:p>
          <w:p w14:paraId="2676150E" w14:textId="6C14350D" w:rsidR="009509B4" w:rsidRPr="009509B4" w:rsidRDefault="009509B4" w:rsidP="009509B4">
            <w:pPr>
              <w:pStyle w:val="BodyText"/>
              <w:rPr>
                <w:ins w:id="487" w:author="daviti matiashvili" w:date="2024-10-21T16:44:00Z" w16du:dateUtc="2024-10-21T12:44:00Z"/>
              </w:rPr>
            </w:pPr>
            <w:ins w:id="488" w:author="daviti matiashvili" w:date="2024-10-21T16:44:00Z" w16du:dateUtc="2024-10-21T12:44:00Z">
              <w:r>
                <w:t>Train</w:t>
              </w:r>
            </w:ins>
          </w:p>
        </w:tc>
        <w:tc>
          <w:tcPr>
            <w:tcW w:w="2302" w:type="dxa"/>
            <w:tcPrChange w:id="489" w:author="daviti matiashvili" w:date="2024-10-21T16:45:00Z" w16du:dateUtc="2024-10-21T12:45:00Z">
              <w:tcPr>
                <w:tcW w:w="2302" w:type="dxa"/>
              </w:tcPr>
            </w:tcPrChange>
          </w:tcPr>
          <w:p w14:paraId="1B127DAD" w14:textId="00B76F51" w:rsidR="009509B4" w:rsidRDefault="009509B4" w:rsidP="0014269B">
            <w:pPr>
              <w:pStyle w:val="BodyText"/>
              <w:rPr>
                <w:ins w:id="490" w:author="daviti matiashvili" w:date="2024-10-21T16:44:00Z" w16du:dateUtc="2024-10-21T12:44:00Z"/>
              </w:rPr>
            </w:pPr>
            <w:proofErr w:type="spellStart"/>
            <w:ins w:id="491" w:author="daviti matiashvili" w:date="2024-10-21T16:45:00Z" w16du:dateUtc="2024-10-21T12:45:00Z">
              <w:r>
                <w:t>TrainID</w:t>
              </w:r>
            </w:ins>
            <w:proofErr w:type="spellEnd"/>
          </w:p>
        </w:tc>
        <w:tc>
          <w:tcPr>
            <w:tcW w:w="2302" w:type="dxa"/>
            <w:tcPrChange w:id="492" w:author="daviti matiashvili" w:date="2024-10-21T16:45:00Z" w16du:dateUtc="2024-10-21T12:45:00Z">
              <w:tcPr>
                <w:tcW w:w="2302" w:type="dxa"/>
              </w:tcPr>
            </w:tcPrChange>
          </w:tcPr>
          <w:p w14:paraId="2F6C032E" w14:textId="77777777" w:rsidR="009509B4" w:rsidRDefault="009509B4" w:rsidP="0014269B">
            <w:pPr>
              <w:pStyle w:val="BodyText"/>
              <w:rPr>
                <w:ins w:id="493" w:author="daviti matiashvili" w:date="2024-10-21T16:44:00Z" w16du:dateUtc="2024-10-21T12:44:00Z"/>
              </w:rPr>
            </w:pPr>
            <w:ins w:id="494" w:author="daviti matiashvili" w:date="2024-10-21T16:44:00Z" w16du:dateUtc="2024-10-21T12:44:00Z">
              <w:r>
                <w:t xml:space="preserve"> PK</w:t>
              </w:r>
            </w:ins>
          </w:p>
        </w:tc>
        <w:tc>
          <w:tcPr>
            <w:tcW w:w="2302" w:type="dxa"/>
            <w:tcPrChange w:id="495" w:author="daviti matiashvili" w:date="2024-10-21T16:45:00Z" w16du:dateUtc="2024-10-21T12:45:00Z">
              <w:tcPr>
                <w:tcW w:w="2302" w:type="dxa"/>
              </w:tcPr>
            </w:tcPrChange>
          </w:tcPr>
          <w:p w14:paraId="5DC2D16D" w14:textId="77777777" w:rsidR="009509B4" w:rsidRDefault="009509B4" w:rsidP="0014269B">
            <w:pPr>
              <w:pStyle w:val="BodyText"/>
              <w:rPr>
                <w:ins w:id="496" w:author="daviti matiashvili" w:date="2024-10-21T16:44:00Z" w16du:dateUtc="2024-10-21T12:44:00Z"/>
              </w:rPr>
            </w:pPr>
            <w:ins w:id="497" w:author="daviti matiashvili" w:date="2024-10-21T16:44:00Z" w16du:dateUtc="2024-10-21T12:44:00Z">
              <w:r>
                <w:t>Int</w:t>
              </w:r>
            </w:ins>
          </w:p>
        </w:tc>
      </w:tr>
      <w:tr w:rsidR="009509B4" w14:paraId="7E282A84" w14:textId="77777777" w:rsidTr="009509B4">
        <w:tblPrEx>
          <w:tblW w:w="0" w:type="auto"/>
          <w:tblInd w:w="-455" w:type="dxa"/>
          <w:tblBorders>
            <w:top w:val="single" w:sz="4" w:space="0" w:color="76CDD8"/>
            <w:left w:val="single" w:sz="4" w:space="0" w:color="76CDD8"/>
            <w:bottom w:val="single" w:sz="4" w:space="0" w:color="76CDD8"/>
            <w:right w:val="single" w:sz="4" w:space="0" w:color="76CDD8"/>
            <w:insideH w:val="single" w:sz="4" w:space="0" w:color="76CDD8"/>
            <w:insideV w:val="single" w:sz="4" w:space="0" w:color="76CDD8"/>
          </w:tblBorders>
          <w:tblLayout w:type="fixed"/>
          <w:tblLook w:val="0000" w:firstRow="0" w:lastRow="0" w:firstColumn="0" w:lastColumn="0" w:noHBand="0" w:noVBand="0"/>
          <w:tblPrExChange w:id="498" w:author="daviti matiashvili" w:date="2024-10-21T16:45:00Z" w16du:dateUtc="2024-10-21T12:45:00Z">
            <w:tblPrEx>
              <w:tblW w:w="0" w:type="auto"/>
              <w:tblInd w:w="-185" w:type="dxa"/>
              <w:tblBorders>
                <w:top w:val="single" w:sz="4" w:space="0" w:color="76CDD8"/>
                <w:left w:val="single" w:sz="4" w:space="0" w:color="76CDD8"/>
                <w:bottom w:val="single" w:sz="4" w:space="0" w:color="76CDD8"/>
                <w:right w:val="single" w:sz="4" w:space="0" w:color="76CDD8"/>
                <w:insideH w:val="single" w:sz="4" w:space="0" w:color="76CDD8"/>
                <w:insideV w:val="single" w:sz="4" w:space="0" w:color="76CDD8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432"/>
          <w:ins w:id="499" w:author="daviti matiashvili" w:date="2024-10-21T16:44:00Z" w16du:dateUtc="2024-10-21T12:44:00Z"/>
          <w:trPrChange w:id="500" w:author="daviti matiashvili" w:date="2024-10-21T16:45:00Z" w16du:dateUtc="2024-10-21T12:45:00Z">
            <w:trPr>
              <w:gridBefore w:val="1"/>
              <w:trHeight w:val="432"/>
            </w:trPr>
          </w:trPrChange>
        </w:trPr>
        <w:tc>
          <w:tcPr>
            <w:tcW w:w="2649" w:type="dxa"/>
            <w:vMerge/>
            <w:tcPrChange w:id="501" w:author="daviti matiashvili" w:date="2024-10-21T16:45:00Z" w16du:dateUtc="2024-10-21T12:45:00Z">
              <w:tcPr>
                <w:tcW w:w="2379" w:type="dxa"/>
                <w:vMerge/>
              </w:tcPr>
            </w:tcPrChange>
          </w:tcPr>
          <w:p w14:paraId="2F899199" w14:textId="77777777" w:rsidR="009509B4" w:rsidRDefault="009509B4" w:rsidP="0014269B">
            <w:pPr>
              <w:pStyle w:val="BodyText"/>
              <w:rPr>
                <w:ins w:id="502" w:author="daviti matiashvili" w:date="2024-10-21T16:44:00Z" w16du:dateUtc="2024-10-21T12:44:00Z"/>
              </w:rPr>
            </w:pPr>
          </w:p>
        </w:tc>
        <w:tc>
          <w:tcPr>
            <w:tcW w:w="2302" w:type="dxa"/>
            <w:tcPrChange w:id="503" w:author="daviti matiashvili" w:date="2024-10-21T16:45:00Z" w16du:dateUtc="2024-10-21T12:45:00Z">
              <w:tcPr>
                <w:tcW w:w="2302" w:type="dxa"/>
              </w:tcPr>
            </w:tcPrChange>
          </w:tcPr>
          <w:p w14:paraId="4BA35434" w14:textId="563D62ED" w:rsidR="009509B4" w:rsidRDefault="009509B4" w:rsidP="0014269B">
            <w:pPr>
              <w:pStyle w:val="BodyText"/>
              <w:rPr>
                <w:ins w:id="504" w:author="daviti matiashvili" w:date="2024-10-21T16:44:00Z" w16du:dateUtc="2024-10-21T12:44:00Z"/>
              </w:rPr>
            </w:pPr>
            <w:proofErr w:type="spellStart"/>
            <w:ins w:id="505" w:author="daviti matiashvili" w:date="2024-10-21T16:45:00Z" w16du:dateUtc="2024-10-21T12:45:00Z">
              <w:r>
                <w:t>RepairID</w:t>
              </w:r>
            </w:ins>
            <w:proofErr w:type="spellEnd"/>
          </w:p>
        </w:tc>
        <w:tc>
          <w:tcPr>
            <w:tcW w:w="2302" w:type="dxa"/>
            <w:tcPrChange w:id="506" w:author="daviti matiashvili" w:date="2024-10-21T16:45:00Z" w16du:dateUtc="2024-10-21T12:45:00Z">
              <w:tcPr>
                <w:tcW w:w="2302" w:type="dxa"/>
              </w:tcPr>
            </w:tcPrChange>
          </w:tcPr>
          <w:p w14:paraId="53E21C84" w14:textId="089516D6" w:rsidR="009509B4" w:rsidRDefault="009509B4" w:rsidP="0014269B">
            <w:pPr>
              <w:pStyle w:val="BodyText"/>
              <w:rPr>
                <w:ins w:id="507" w:author="daviti matiashvili" w:date="2024-10-21T16:44:00Z" w16du:dateUtc="2024-10-21T12:44:00Z"/>
              </w:rPr>
            </w:pPr>
            <w:proofErr w:type="gramStart"/>
            <w:ins w:id="508" w:author="daviti matiashvili" w:date="2024-10-21T16:44:00Z" w16du:dateUtc="2024-10-21T12:44:00Z">
              <w:r>
                <w:t>FK</w:t>
              </w:r>
            </w:ins>
            <w:ins w:id="509" w:author="daviti matiashvili" w:date="2024-10-21T17:54:00Z" w16du:dateUtc="2024-10-21T13:54:00Z">
              <w:r w:rsidR="009937DA">
                <w:t xml:space="preserve">  </w:t>
              </w:r>
              <w:r w:rsidR="009937DA">
                <w:t>Nullable</w:t>
              </w:r>
            </w:ins>
            <w:proofErr w:type="gramEnd"/>
          </w:p>
        </w:tc>
        <w:tc>
          <w:tcPr>
            <w:tcW w:w="2302" w:type="dxa"/>
            <w:tcPrChange w:id="510" w:author="daviti matiashvili" w:date="2024-10-21T16:45:00Z" w16du:dateUtc="2024-10-21T12:45:00Z">
              <w:tcPr>
                <w:tcW w:w="2302" w:type="dxa"/>
              </w:tcPr>
            </w:tcPrChange>
          </w:tcPr>
          <w:p w14:paraId="246CD4B0" w14:textId="1F3C3DC8" w:rsidR="009509B4" w:rsidRDefault="009509B4" w:rsidP="0014269B">
            <w:pPr>
              <w:pStyle w:val="BodyText"/>
              <w:rPr>
                <w:ins w:id="511" w:author="daviti matiashvili" w:date="2024-10-21T16:44:00Z" w16du:dateUtc="2024-10-21T12:44:00Z"/>
              </w:rPr>
            </w:pPr>
            <w:ins w:id="512" w:author="daviti matiashvili" w:date="2024-10-21T16:44:00Z" w16du:dateUtc="2024-10-21T12:44:00Z">
              <w:r>
                <w:t xml:space="preserve">Int      </w:t>
              </w:r>
            </w:ins>
          </w:p>
        </w:tc>
      </w:tr>
      <w:tr w:rsidR="009509B4" w14:paraId="0EE06F7C" w14:textId="77777777" w:rsidTr="009509B4">
        <w:tblPrEx>
          <w:tblW w:w="0" w:type="auto"/>
          <w:tblInd w:w="-455" w:type="dxa"/>
          <w:tblBorders>
            <w:top w:val="single" w:sz="4" w:space="0" w:color="76CDD8"/>
            <w:left w:val="single" w:sz="4" w:space="0" w:color="76CDD8"/>
            <w:bottom w:val="single" w:sz="4" w:space="0" w:color="76CDD8"/>
            <w:right w:val="single" w:sz="4" w:space="0" w:color="76CDD8"/>
            <w:insideH w:val="single" w:sz="4" w:space="0" w:color="76CDD8"/>
            <w:insideV w:val="single" w:sz="4" w:space="0" w:color="76CDD8"/>
          </w:tblBorders>
          <w:tblLayout w:type="fixed"/>
          <w:tblLook w:val="0000" w:firstRow="0" w:lastRow="0" w:firstColumn="0" w:lastColumn="0" w:noHBand="0" w:noVBand="0"/>
          <w:tblPrExChange w:id="513" w:author="daviti matiashvili" w:date="2024-10-21T16:45:00Z" w16du:dateUtc="2024-10-21T12:45:00Z">
            <w:tblPrEx>
              <w:tblW w:w="0" w:type="auto"/>
              <w:tblInd w:w="-185" w:type="dxa"/>
              <w:tblBorders>
                <w:top w:val="single" w:sz="4" w:space="0" w:color="76CDD8"/>
                <w:left w:val="single" w:sz="4" w:space="0" w:color="76CDD8"/>
                <w:bottom w:val="single" w:sz="4" w:space="0" w:color="76CDD8"/>
                <w:right w:val="single" w:sz="4" w:space="0" w:color="76CDD8"/>
                <w:insideH w:val="single" w:sz="4" w:space="0" w:color="76CDD8"/>
                <w:insideV w:val="single" w:sz="4" w:space="0" w:color="76CDD8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432"/>
          <w:ins w:id="514" w:author="daviti matiashvili" w:date="2024-10-21T16:44:00Z" w16du:dateUtc="2024-10-21T12:44:00Z"/>
          <w:trPrChange w:id="515" w:author="daviti matiashvili" w:date="2024-10-21T16:45:00Z" w16du:dateUtc="2024-10-21T12:45:00Z">
            <w:trPr>
              <w:gridBefore w:val="1"/>
              <w:trHeight w:val="432"/>
            </w:trPr>
          </w:trPrChange>
        </w:trPr>
        <w:tc>
          <w:tcPr>
            <w:tcW w:w="2649" w:type="dxa"/>
            <w:vMerge/>
            <w:tcPrChange w:id="516" w:author="daviti matiashvili" w:date="2024-10-21T16:45:00Z" w16du:dateUtc="2024-10-21T12:45:00Z">
              <w:tcPr>
                <w:tcW w:w="2379" w:type="dxa"/>
                <w:vMerge/>
              </w:tcPr>
            </w:tcPrChange>
          </w:tcPr>
          <w:p w14:paraId="65F40E33" w14:textId="77777777" w:rsidR="009509B4" w:rsidRDefault="009509B4" w:rsidP="0014269B">
            <w:pPr>
              <w:pStyle w:val="BodyText"/>
              <w:rPr>
                <w:ins w:id="517" w:author="daviti matiashvili" w:date="2024-10-21T16:44:00Z" w16du:dateUtc="2024-10-21T12:44:00Z"/>
              </w:rPr>
            </w:pPr>
          </w:p>
        </w:tc>
        <w:tc>
          <w:tcPr>
            <w:tcW w:w="2302" w:type="dxa"/>
            <w:tcPrChange w:id="518" w:author="daviti matiashvili" w:date="2024-10-21T16:45:00Z" w16du:dateUtc="2024-10-21T12:45:00Z">
              <w:tcPr>
                <w:tcW w:w="2302" w:type="dxa"/>
              </w:tcPr>
            </w:tcPrChange>
          </w:tcPr>
          <w:p w14:paraId="5ED1AB4B" w14:textId="78327005" w:rsidR="009509B4" w:rsidRDefault="009509B4" w:rsidP="0014269B">
            <w:pPr>
              <w:pStyle w:val="BodyText"/>
              <w:rPr>
                <w:ins w:id="519" w:author="daviti matiashvili" w:date="2024-10-21T16:44:00Z" w16du:dateUtc="2024-10-21T12:44:00Z"/>
              </w:rPr>
            </w:pPr>
            <w:ins w:id="520" w:author="daviti matiashvili" w:date="2024-10-21T16:45:00Z" w16du:dateUtc="2024-10-21T12:45:00Z">
              <w:r>
                <w:t>TrainName</w:t>
              </w:r>
            </w:ins>
          </w:p>
        </w:tc>
        <w:tc>
          <w:tcPr>
            <w:tcW w:w="2302" w:type="dxa"/>
            <w:tcPrChange w:id="521" w:author="daviti matiashvili" w:date="2024-10-21T16:45:00Z" w16du:dateUtc="2024-10-21T12:45:00Z">
              <w:tcPr>
                <w:tcW w:w="2302" w:type="dxa"/>
              </w:tcPr>
            </w:tcPrChange>
          </w:tcPr>
          <w:p w14:paraId="2CA54440" w14:textId="77777777" w:rsidR="009509B4" w:rsidRDefault="009509B4" w:rsidP="0014269B">
            <w:pPr>
              <w:pStyle w:val="BodyText"/>
              <w:rPr>
                <w:ins w:id="522" w:author="daviti matiashvili" w:date="2024-10-21T16:44:00Z" w16du:dateUtc="2024-10-21T12:44:00Z"/>
              </w:rPr>
            </w:pPr>
          </w:p>
        </w:tc>
        <w:tc>
          <w:tcPr>
            <w:tcW w:w="2302" w:type="dxa"/>
            <w:tcPrChange w:id="523" w:author="daviti matiashvili" w:date="2024-10-21T16:45:00Z" w16du:dateUtc="2024-10-21T12:45:00Z">
              <w:tcPr>
                <w:tcW w:w="2302" w:type="dxa"/>
              </w:tcPr>
            </w:tcPrChange>
          </w:tcPr>
          <w:p w14:paraId="5B380338" w14:textId="77777777" w:rsidR="009509B4" w:rsidRDefault="009509B4" w:rsidP="0014269B">
            <w:pPr>
              <w:pStyle w:val="BodyText"/>
              <w:rPr>
                <w:ins w:id="524" w:author="daviti matiashvili" w:date="2024-10-21T16:44:00Z" w16du:dateUtc="2024-10-21T12:44:00Z"/>
              </w:rPr>
            </w:pPr>
            <w:proofErr w:type="gramStart"/>
            <w:ins w:id="525" w:author="daviti matiashvili" w:date="2024-10-21T16:44:00Z" w16du:dateUtc="2024-10-21T12:44:00Z">
              <w:r>
                <w:t>Varchar(</w:t>
              </w:r>
              <w:proofErr w:type="gramEnd"/>
              <w:r>
                <w:t>50)</w:t>
              </w:r>
            </w:ins>
          </w:p>
        </w:tc>
      </w:tr>
      <w:tr w:rsidR="009509B4" w14:paraId="7AC111AC" w14:textId="77777777" w:rsidTr="009509B4">
        <w:tblPrEx>
          <w:tblW w:w="0" w:type="auto"/>
          <w:tblInd w:w="-455" w:type="dxa"/>
          <w:tblBorders>
            <w:top w:val="single" w:sz="4" w:space="0" w:color="76CDD8"/>
            <w:left w:val="single" w:sz="4" w:space="0" w:color="76CDD8"/>
            <w:bottom w:val="single" w:sz="4" w:space="0" w:color="76CDD8"/>
            <w:right w:val="single" w:sz="4" w:space="0" w:color="76CDD8"/>
            <w:insideH w:val="single" w:sz="4" w:space="0" w:color="76CDD8"/>
            <w:insideV w:val="single" w:sz="4" w:space="0" w:color="76CDD8"/>
          </w:tblBorders>
          <w:tblLayout w:type="fixed"/>
          <w:tblLook w:val="0000" w:firstRow="0" w:lastRow="0" w:firstColumn="0" w:lastColumn="0" w:noHBand="0" w:noVBand="0"/>
          <w:tblPrExChange w:id="526" w:author="daviti matiashvili" w:date="2024-10-21T16:45:00Z" w16du:dateUtc="2024-10-21T12:45:00Z">
            <w:tblPrEx>
              <w:tblW w:w="0" w:type="auto"/>
              <w:tblInd w:w="-185" w:type="dxa"/>
              <w:tblBorders>
                <w:top w:val="single" w:sz="4" w:space="0" w:color="76CDD8"/>
                <w:left w:val="single" w:sz="4" w:space="0" w:color="76CDD8"/>
                <w:bottom w:val="single" w:sz="4" w:space="0" w:color="76CDD8"/>
                <w:right w:val="single" w:sz="4" w:space="0" w:color="76CDD8"/>
                <w:insideH w:val="single" w:sz="4" w:space="0" w:color="76CDD8"/>
                <w:insideV w:val="single" w:sz="4" w:space="0" w:color="76CDD8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485"/>
          <w:ins w:id="527" w:author="daviti matiashvili" w:date="2024-10-21T16:44:00Z" w16du:dateUtc="2024-10-21T12:44:00Z"/>
          <w:trPrChange w:id="528" w:author="daviti matiashvili" w:date="2024-10-21T16:45:00Z" w16du:dateUtc="2024-10-21T12:45:00Z">
            <w:trPr>
              <w:gridBefore w:val="1"/>
              <w:trHeight w:val="485"/>
            </w:trPr>
          </w:trPrChange>
        </w:trPr>
        <w:tc>
          <w:tcPr>
            <w:tcW w:w="2649" w:type="dxa"/>
            <w:vMerge/>
            <w:tcPrChange w:id="529" w:author="daviti matiashvili" w:date="2024-10-21T16:45:00Z" w16du:dateUtc="2024-10-21T12:45:00Z">
              <w:tcPr>
                <w:tcW w:w="2379" w:type="dxa"/>
                <w:vMerge/>
              </w:tcPr>
            </w:tcPrChange>
          </w:tcPr>
          <w:p w14:paraId="5321B05A" w14:textId="77777777" w:rsidR="009509B4" w:rsidRDefault="009509B4" w:rsidP="0014269B">
            <w:pPr>
              <w:pStyle w:val="BodyText"/>
              <w:rPr>
                <w:ins w:id="530" w:author="daviti matiashvili" w:date="2024-10-21T16:44:00Z" w16du:dateUtc="2024-10-21T12:44:00Z"/>
              </w:rPr>
            </w:pPr>
          </w:p>
        </w:tc>
        <w:tc>
          <w:tcPr>
            <w:tcW w:w="2302" w:type="dxa"/>
            <w:tcPrChange w:id="531" w:author="daviti matiashvili" w:date="2024-10-21T16:45:00Z" w16du:dateUtc="2024-10-21T12:45:00Z">
              <w:tcPr>
                <w:tcW w:w="2302" w:type="dxa"/>
              </w:tcPr>
            </w:tcPrChange>
          </w:tcPr>
          <w:p w14:paraId="4E775166" w14:textId="3E40E452" w:rsidR="009509B4" w:rsidRDefault="009509B4" w:rsidP="0014269B">
            <w:pPr>
              <w:pStyle w:val="BodyText"/>
              <w:rPr>
                <w:ins w:id="532" w:author="daviti matiashvili" w:date="2024-10-21T16:44:00Z" w16du:dateUtc="2024-10-21T12:44:00Z"/>
              </w:rPr>
            </w:pPr>
            <w:ins w:id="533" w:author="daviti matiashvili" w:date="2024-10-21T16:45:00Z" w16du:dateUtc="2024-10-21T12:45:00Z">
              <w:r>
                <w:t>capacity</w:t>
              </w:r>
            </w:ins>
          </w:p>
        </w:tc>
        <w:tc>
          <w:tcPr>
            <w:tcW w:w="2302" w:type="dxa"/>
            <w:tcPrChange w:id="534" w:author="daviti matiashvili" w:date="2024-10-21T16:45:00Z" w16du:dateUtc="2024-10-21T12:45:00Z">
              <w:tcPr>
                <w:tcW w:w="2302" w:type="dxa"/>
              </w:tcPr>
            </w:tcPrChange>
          </w:tcPr>
          <w:p w14:paraId="527A94B0" w14:textId="77777777" w:rsidR="009509B4" w:rsidRDefault="009509B4" w:rsidP="0014269B">
            <w:pPr>
              <w:pStyle w:val="BodyText"/>
              <w:rPr>
                <w:ins w:id="535" w:author="daviti matiashvili" w:date="2024-10-21T16:44:00Z" w16du:dateUtc="2024-10-21T12:44:00Z"/>
              </w:rPr>
            </w:pPr>
          </w:p>
        </w:tc>
        <w:tc>
          <w:tcPr>
            <w:tcW w:w="2302" w:type="dxa"/>
            <w:tcPrChange w:id="536" w:author="daviti matiashvili" w:date="2024-10-21T16:45:00Z" w16du:dateUtc="2024-10-21T12:45:00Z">
              <w:tcPr>
                <w:tcW w:w="2302" w:type="dxa"/>
              </w:tcPr>
            </w:tcPrChange>
          </w:tcPr>
          <w:p w14:paraId="43A70D96" w14:textId="30FEAA9A" w:rsidR="009509B4" w:rsidRDefault="009509B4" w:rsidP="0014269B">
            <w:pPr>
              <w:pStyle w:val="BodyText"/>
              <w:rPr>
                <w:ins w:id="537" w:author="daviti matiashvili" w:date="2024-10-21T16:44:00Z" w16du:dateUtc="2024-10-21T12:44:00Z"/>
              </w:rPr>
            </w:pPr>
            <w:ins w:id="538" w:author="daviti matiashvili" w:date="2024-10-21T16:45:00Z" w16du:dateUtc="2024-10-21T12:45:00Z">
              <w:r>
                <w:t>int</w:t>
              </w:r>
            </w:ins>
          </w:p>
        </w:tc>
      </w:tr>
    </w:tbl>
    <w:p w14:paraId="0F5EEE82" w14:textId="77777777" w:rsidR="009509B4" w:rsidRDefault="009509B4" w:rsidP="009509B4">
      <w:pPr>
        <w:pStyle w:val="BodyText"/>
        <w:rPr>
          <w:ins w:id="539" w:author="daviti matiashvili" w:date="2024-10-21T16:44:00Z" w16du:dateUtc="2024-10-21T12:44:00Z"/>
        </w:rPr>
      </w:pPr>
    </w:p>
    <w:p w14:paraId="1ED3C97B" w14:textId="77777777" w:rsidR="009509B4" w:rsidRDefault="009509B4" w:rsidP="006F645E">
      <w:pPr>
        <w:pStyle w:val="BodyText"/>
        <w:rPr>
          <w:ins w:id="540" w:author="daviti matiashvili" w:date="2024-10-21T16:44:00Z" w16du:dateUtc="2024-10-21T12:44:00Z"/>
        </w:rPr>
      </w:pPr>
    </w:p>
    <w:p w14:paraId="0970543B" w14:textId="77777777" w:rsidR="00756D1A" w:rsidRDefault="00756D1A" w:rsidP="006F645E">
      <w:pPr>
        <w:pStyle w:val="BodyText"/>
        <w:rPr>
          <w:ins w:id="541" w:author="daviti matiashvili" w:date="2024-10-21T16:46:00Z" w16du:dateUtc="2024-10-21T12:46:00Z"/>
        </w:rPr>
      </w:pPr>
    </w:p>
    <w:p w14:paraId="25A485A9" w14:textId="218F872B" w:rsidR="009509B4" w:rsidRDefault="009509B4" w:rsidP="006F645E">
      <w:pPr>
        <w:pStyle w:val="BodyText"/>
        <w:rPr>
          <w:ins w:id="542" w:author="daviti matiashvili" w:date="2024-10-21T16:46:00Z" w16du:dateUtc="2024-10-21T12:46:00Z"/>
        </w:rPr>
      </w:pPr>
      <w:ins w:id="543" w:author="daviti matiashvili" w:date="2024-10-21T16:46:00Z" w16du:dateUtc="2024-10-21T12:46:00Z">
        <w:r>
          <w:t xml:space="preserve">In Train table we have </w:t>
        </w:r>
        <w:proofErr w:type="spellStart"/>
        <w:r>
          <w:t>TrainID</w:t>
        </w:r>
        <w:proofErr w:type="spellEnd"/>
        <w:r>
          <w:t xml:space="preserve"> as PK and it uniquely identifies every train, also we have </w:t>
        </w:r>
        <w:proofErr w:type="spellStart"/>
        <w:r>
          <w:t>RepairID</w:t>
        </w:r>
        <w:proofErr w:type="spellEnd"/>
        <w:r>
          <w:t xml:space="preserve"> as FK</w:t>
        </w:r>
      </w:ins>
    </w:p>
    <w:p w14:paraId="06378BF1" w14:textId="5FC73B9B" w:rsidR="009509B4" w:rsidRDefault="009509B4" w:rsidP="006F645E">
      <w:pPr>
        <w:pStyle w:val="BodyText"/>
        <w:rPr>
          <w:ins w:id="544" w:author="daviti matiashvili" w:date="2024-10-21T16:53:00Z" w16du:dateUtc="2024-10-21T12:53:00Z"/>
          <w:rFonts w:asciiTheme="minorHAnsi" w:hAnsiTheme="minorHAnsi"/>
        </w:rPr>
      </w:pPr>
      <w:proofErr w:type="gramStart"/>
      <w:ins w:id="545" w:author="daviti matiashvili" w:date="2024-10-21T16:46:00Z" w16du:dateUtc="2024-10-21T12:46:00Z">
        <w:r>
          <w:t>So</w:t>
        </w:r>
        <w:proofErr w:type="gramEnd"/>
        <w:r>
          <w:t xml:space="preserve"> we have information if we need to rep</w:t>
        </w:r>
      </w:ins>
      <w:ins w:id="546" w:author="daviti matiashvili" w:date="2024-10-21T16:47:00Z" w16du:dateUtc="2024-10-21T12:47:00Z">
        <w:r>
          <w:t xml:space="preserve">air train and if not we say that it will be null. Another attribute is TrainName, to be honest I don’t know if trains have names but </w:t>
        </w:r>
      </w:ins>
      <w:ins w:id="547" w:author="daviti matiashvili" w:date="2024-10-21T16:48:00Z" w16du:dateUtc="2024-10-21T12:48:00Z">
        <w:r>
          <w:rPr>
            <w:rFonts w:asciiTheme="minorHAnsi" w:hAnsiTheme="minorHAnsi"/>
          </w:rPr>
          <w:t>I added it anyway</w:t>
        </w:r>
      </w:ins>
      <w:ins w:id="548" w:author="daviti matiashvili" w:date="2024-10-21T16:58:00Z" w16du:dateUtc="2024-10-21T12:58:00Z">
        <w:r w:rsidR="00990A27">
          <w:rPr>
            <w:rFonts w:asciiTheme="minorHAnsi" w:hAnsiTheme="minorHAnsi"/>
          </w:rPr>
          <w:t xml:space="preserve"> and in my </w:t>
        </w:r>
        <w:proofErr w:type="gramStart"/>
        <w:r w:rsidR="00990A27">
          <w:rPr>
            <w:rFonts w:asciiTheme="minorHAnsi" w:hAnsiTheme="minorHAnsi"/>
          </w:rPr>
          <w:t>logic</w:t>
        </w:r>
        <w:proofErr w:type="gramEnd"/>
        <w:r w:rsidR="00990A27">
          <w:rPr>
            <w:rFonts w:asciiTheme="minorHAnsi" w:hAnsiTheme="minorHAnsi"/>
          </w:rPr>
          <w:t xml:space="preserve"> there can be trains with the same name so TrainName doesn’t uniquely identif</w:t>
        </w:r>
      </w:ins>
      <w:ins w:id="549" w:author="daviti matiashvili" w:date="2024-10-21T16:59:00Z" w16du:dateUtc="2024-10-21T12:59:00Z">
        <w:r w:rsidR="00990A27">
          <w:rPr>
            <w:rFonts w:asciiTheme="minorHAnsi" w:hAnsiTheme="minorHAnsi"/>
          </w:rPr>
          <w:t>ies train that’s why it is not part of the PK</w:t>
        </w:r>
      </w:ins>
      <w:ins w:id="550" w:author="daviti matiashvili" w:date="2024-10-21T16:48:00Z" w16du:dateUtc="2024-10-21T12:48:00Z">
        <w:r>
          <w:rPr>
            <w:rFonts w:asciiTheme="minorHAnsi" w:hAnsiTheme="minorHAnsi"/>
          </w:rPr>
          <w:t>. Train also has capacity and I added it as a attribute with data type int.</w:t>
        </w:r>
      </w:ins>
      <w:ins w:id="551" w:author="daviti matiashvili" w:date="2024-10-21T16:49:00Z" w16du:dateUtc="2024-10-21T12:49:00Z">
        <w:r>
          <w:rPr>
            <w:rFonts w:asciiTheme="minorHAnsi" w:hAnsiTheme="minorHAnsi"/>
          </w:rPr>
          <w:t xml:space="preserve"> as I have already mentioned we have Many-to-Many relationsh</w:t>
        </w:r>
      </w:ins>
      <w:ins w:id="552" w:author="daviti matiashvili" w:date="2024-10-21T16:50:00Z" w16du:dateUtc="2024-10-21T12:50:00Z">
        <w:r>
          <w:rPr>
            <w:rFonts w:asciiTheme="minorHAnsi" w:hAnsiTheme="minorHAnsi"/>
          </w:rPr>
          <w:t xml:space="preserve">ip between table Train and table Station. We have another Many-to-Many relationship between table Train and table Lines, because there can be many trains </w:t>
        </w:r>
      </w:ins>
      <w:ins w:id="553" w:author="daviti matiashvili" w:date="2024-10-21T16:51:00Z" w16du:dateUtc="2024-10-21T12:51:00Z">
        <w:r>
          <w:rPr>
            <w:rFonts w:asciiTheme="minorHAnsi" w:hAnsiTheme="minorHAnsi"/>
          </w:rPr>
          <w:t xml:space="preserve">at one line and one train can be at many lines. We have One-to-Many relationship between table </w:t>
        </w:r>
      </w:ins>
      <w:ins w:id="554" w:author="daviti matiashvili" w:date="2024-10-21T16:52:00Z" w16du:dateUtc="2024-10-21T12:52:00Z">
        <w:r>
          <w:rPr>
            <w:rFonts w:asciiTheme="minorHAnsi" w:hAnsiTheme="minorHAnsi"/>
          </w:rPr>
          <w:t xml:space="preserve">Train and table Ticket and because of that I added </w:t>
        </w:r>
        <w:proofErr w:type="spellStart"/>
        <w:r>
          <w:rPr>
            <w:rFonts w:asciiTheme="minorHAnsi" w:hAnsiTheme="minorHAnsi"/>
          </w:rPr>
          <w:t>TrainID</w:t>
        </w:r>
        <w:proofErr w:type="spellEnd"/>
        <w:r>
          <w:rPr>
            <w:rFonts w:asciiTheme="minorHAnsi" w:hAnsiTheme="minorHAnsi"/>
          </w:rPr>
          <w:t xml:space="preserve"> </w:t>
        </w:r>
        <w:proofErr w:type="gramStart"/>
        <w:r>
          <w:rPr>
            <w:rFonts w:asciiTheme="minorHAnsi" w:hAnsiTheme="minorHAnsi"/>
          </w:rPr>
          <w:t>in  Ticket</w:t>
        </w:r>
        <w:proofErr w:type="gramEnd"/>
        <w:r>
          <w:rPr>
            <w:rFonts w:asciiTheme="minorHAnsi" w:hAnsiTheme="minorHAnsi"/>
          </w:rPr>
          <w:t xml:space="preserve"> table. and </w:t>
        </w:r>
        <w:proofErr w:type="gramStart"/>
        <w:r>
          <w:rPr>
            <w:rFonts w:asciiTheme="minorHAnsi" w:hAnsiTheme="minorHAnsi"/>
          </w:rPr>
          <w:t>lastly</w:t>
        </w:r>
        <w:proofErr w:type="gramEnd"/>
        <w:r>
          <w:rPr>
            <w:rFonts w:asciiTheme="minorHAnsi" w:hAnsiTheme="minorHAnsi"/>
          </w:rPr>
          <w:t xml:space="preserve"> we have One-to-One relationship between table Repair and table Train</w:t>
        </w:r>
      </w:ins>
      <w:ins w:id="555" w:author="daviti matiashvili" w:date="2024-10-21T16:53:00Z" w16du:dateUtc="2024-10-21T12:53:00Z">
        <w:r>
          <w:rPr>
            <w:rFonts w:asciiTheme="minorHAnsi" w:hAnsiTheme="minorHAnsi"/>
          </w:rPr>
          <w:t>.</w:t>
        </w:r>
      </w:ins>
    </w:p>
    <w:p w14:paraId="35C48F7B" w14:textId="77777777" w:rsidR="009509B4" w:rsidRDefault="009509B4" w:rsidP="006F645E">
      <w:pPr>
        <w:pStyle w:val="BodyText"/>
        <w:rPr>
          <w:ins w:id="556" w:author="daviti matiashvili" w:date="2024-10-21T16:53:00Z" w16du:dateUtc="2024-10-21T12:53:00Z"/>
          <w:rFonts w:asciiTheme="minorHAnsi" w:hAnsiTheme="minorHAnsi"/>
        </w:rPr>
      </w:pPr>
    </w:p>
    <w:p w14:paraId="5F7C9D56" w14:textId="77777777" w:rsidR="009509B4" w:rsidRDefault="009509B4" w:rsidP="006F645E">
      <w:pPr>
        <w:pStyle w:val="BodyText"/>
        <w:rPr>
          <w:ins w:id="557" w:author="daviti matiashvili" w:date="2024-10-21T16:53:00Z" w16du:dateUtc="2024-10-21T12:53:00Z"/>
          <w:rFonts w:asciiTheme="minorHAnsi" w:hAnsiTheme="minorHAnsi"/>
        </w:rPr>
      </w:pPr>
    </w:p>
    <w:p w14:paraId="7F12B261" w14:textId="2CC94A0B" w:rsidR="009509B4" w:rsidRDefault="009509B4" w:rsidP="006F645E">
      <w:pPr>
        <w:pStyle w:val="BodyText"/>
        <w:rPr>
          <w:ins w:id="558" w:author="daviti matiashvili" w:date="2024-10-21T16:53:00Z" w16du:dateUtc="2024-10-21T12:53:00Z"/>
          <w:rFonts w:asciiTheme="minorHAnsi" w:hAnsiTheme="minorHAnsi"/>
        </w:rPr>
      </w:pPr>
      <w:ins w:id="559" w:author="daviti matiashvili" w:date="2024-10-21T16:53:00Z" w16du:dateUtc="2024-10-21T12:53:00Z">
        <w:r>
          <w:rPr>
            <w:rFonts w:asciiTheme="minorHAnsi" w:hAnsiTheme="minorHAnsi"/>
          </w:rPr>
          <w:t>Example with data</w:t>
        </w:r>
      </w:ins>
    </w:p>
    <w:p w14:paraId="68776EC1" w14:textId="77777777" w:rsidR="009509B4" w:rsidRDefault="009509B4" w:rsidP="006F645E">
      <w:pPr>
        <w:pStyle w:val="BodyText"/>
        <w:rPr>
          <w:ins w:id="560" w:author="daviti matiashvili" w:date="2024-10-21T16:53:00Z" w16du:dateUtc="2024-10-21T12:53:00Z"/>
          <w:rFonts w:asciiTheme="minorHAnsi" w:hAnsiTheme="minorHAnsi"/>
        </w:rPr>
      </w:pPr>
    </w:p>
    <w:tbl>
      <w:tblPr>
        <w:tblpPr w:leftFromText="180" w:rightFromText="180" w:vertAnchor="text" w:horzAnchor="margin" w:tblpXSpec="center" w:tblpY="364"/>
        <w:tblW w:w="7476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1869"/>
        <w:gridCol w:w="1869"/>
        <w:gridCol w:w="1869"/>
      </w:tblGrid>
      <w:tr w:rsidR="009509B4" w14:paraId="17CF10C9" w14:textId="77777777" w:rsidTr="009509B4">
        <w:trPr>
          <w:trHeight w:val="366"/>
          <w:ins w:id="561" w:author="daviti matiashvili" w:date="2024-10-21T16:53:00Z" w16du:dateUtc="2024-10-21T12:53:00Z"/>
        </w:trPr>
        <w:tc>
          <w:tcPr>
            <w:tcW w:w="1869" w:type="dxa"/>
            <w:shd w:val="clear" w:color="auto" w:fill="76CDD8"/>
          </w:tcPr>
          <w:p w14:paraId="4DA8E2E8" w14:textId="46EEC38C" w:rsidR="009509B4" w:rsidRPr="00BE17E0" w:rsidRDefault="009509B4" w:rsidP="0014269B">
            <w:pPr>
              <w:pStyle w:val="BodyText"/>
              <w:widowControl w:val="0"/>
              <w:spacing w:line="360" w:lineRule="auto"/>
              <w:jc w:val="center"/>
              <w:rPr>
                <w:ins w:id="562" w:author="daviti matiashvili" w:date="2024-10-21T16:53:00Z" w16du:dateUtc="2024-10-21T12:53:00Z"/>
                <w:color w:val="FFFFFF" w:themeColor="background1"/>
                <w:sz w:val="18"/>
                <w:szCs w:val="18"/>
              </w:rPr>
            </w:pPr>
            <w:proofErr w:type="spellStart"/>
            <w:ins w:id="563" w:author="daviti matiashvili" w:date="2024-10-21T16:53:00Z" w16du:dateUtc="2024-10-21T12:53:00Z">
              <w:r>
                <w:rPr>
                  <w:color w:val="FFFFFF" w:themeColor="background1"/>
                  <w:sz w:val="18"/>
                  <w:szCs w:val="18"/>
                </w:rPr>
                <w:t>TrainID</w:t>
              </w:r>
              <w:proofErr w:type="spellEnd"/>
            </w:ins>
          </w:p>
        </w:tc>
        <w:tc>
          <w:tcPr>
            <w:tcW w:w="1869" w:type="dxa"/>
            <w:shd w:val="clear" w:color="auto" w:fill="76CDD8"/>
          </w:tcPr>
          <w:p w14:paraId="6315B63F" w14:textId="46D67B6F" w:rsidR="009509B4" w:rsidRPr="00BE17E0" w:rsidRDefault="009509B4" w:rsidP="0014269B">
            <w:pPr>
              <w:pStyle w:val="BodyText"/>
              <w:widowControl w:val="0"/>
              <w:spacing w:line="360" w:lineRule="auto"/>
              <w:jc w:val="center"/>
              <w:rPr>
                <w:ins w:id="564" w:author="daviti matiashvili" w:date="2024-10-21T16:53:00Z" w16du:dateUtc="2024-10-21T12:53:00Z"/>
                <w:color w:val="FFFFFF" w:themeColor="background1"/>
                <w:sz w:val="18"/>
                <w:szCs w:val="18"/>
              </w:rPr>
            </w:pPr>
            <w:proofErr w:type="spellStart"/>
            <w:ins w:id="565" w:author="daviti matiashvili" w:date="2024-10-21T16:53:00Z" w16du:dateUtc="2024-10-21T12:53:00Z">
              <w:r>
                <w:rPr>
                  <w:color w:val="FFFFFF" w:themeColor="background1"/>
                  <w:sz w:val="18"/>
                  <w:szCs w:val="18"/>
                </w:rPr>
                <w:t>RepairID</w:t>
              </w:r>
              <w:proofErr w:type="spellEnd"/>
            </w:ins>
          </w:p>
        </w:tc>
        <w:tc>
          <w:tcPr>
            <w:tcW w:w="1869" w:type="dxa"/>
            <w:shd w:val="clear" w:color="auto" w:fill="76CDD8"/>
          </w:tcPr>
          <w:p w14:paraId="52FD722A" w14:textId="4954B72B" w:rsidR="009509B4" w:rsidRPr="00BE17E0" w:rsidRDefault="009509B4" w:rsidP="0014269B">
            <w:pPr>
              <w:pStyle w:val="BodyText"/>
              <w:widowControl w:val="0"/>
              <w:spacing w:line="360" w:lineRule="auto"/>
              <w:jc w:val="center"/>
              <w:rPr>
                <w:ins w:id="566" w:author="daviti matiashvili" w:date="2024-10-21T16:53:00Z" w16du:dateUtc="2024-10-21T12:53:00Z"/>
                <w:color w:val="FFFFFF" w:themeColor="background1"/>
                <w:sz w:val="18"/>
                <w:szCs w:val="18"/>
              </w:rPr>
            </w:pPr>
            <w:ins w:id="567" w:author="daviti matiashvili" w:date="2024-10-21T16:53:00Z" w16du:dateUtc="2024-10-21T12:53:00Z">
              <w:r>
                <w:rPr>
                  <w:color w:val="FFFFFF" w:themeColor="background1"/>
                  <w:sz w:val="18"/>
                  <w:szCs w:val="18"/>
                </w:rPr>
                <w:t>TrainName</w:t>
              </w:r>
            </w:ins>
          </w:p>
        </w:tc>
        <w:tc>
          <w:tcPr>
            <w:tcW w:w="1869" w:type="dxa"/>
            <w:shd w:val="clear" w:color="auto" w:fill="76CDD8"/>
          </w:tcPr>
          <w:p w14:paraId="6011A8F2" w14:textId="4C78CEF3" w:rsidR="009509B4" w:rsidRPr="00BE17E0" w:rsidRDefault="009509B4" w:rsidP="009509B4">
            <w:pPr>
              <w:pStyle w:val="BodyText"/>
              <w:widowControl w:val="0"/>
              <w:spacing w:line="360" w:lineRule="auto"/>
              <w:rPr>
                <w:ins w:id="568" w:author="daviti matiashvili" w:date="2024-10-21T16:53:00Z" w16du:dateUtc="2024-10-21T12:53:00Z"/>
                <w:color w:val="FFFFFF" w:themeColor="background1"/>
                <w:sz w:val="18"/>
                <w:szCs w:val="18"/>
              </w:rPr>
              <w:pPrChange w:id="569" w:author="daviti matiashvili" w:date="2024-10-21T16:53:00Z" w16du:dateUtc="2024-10-21T12:53:00Z">
                <w:pPr>
                  <w:pStyle w:val="BodyText"/>
                  <w:framePr w:hSpace="180" w:wrap="around" w:vAnchor="text" w:hAnchor="margin" w:xAlign="center" w:y="364"/>
                  <w:widowControl w:val="0"/>
                  <w:spacing w:line="360" w:lineRule="auto"/>
                  <w:jc w:val="center"/>
                </w:pPr>
              </w:pPrChange>
            </w:pPr>
            <w:ins w:id="570" w:author="daviti matiashvili" w:date="2024-10-21T16:53:00Z" w16du:dateUtc="2024-10-21T12:53:00Z">
              <w:r>
                <w:rPr>
                  <w:color w:val="FFFFFF" w:themeColor="background1"/>
                  <w:sz w:val="18"/>
                  <w:szCs w:val="18"/>
                </w:rPr>
                <w:t>capacity</w:t>
              </w:r>
            </w:ins>
          </w:p>
        </w:tc>
      </w:tr>
      <w:tr w:rsidR="009509B4" w14:paraId="45B58B79" w14:textId="77777777" w:rsidTr="009509B4">
        <w:trPr>
          <w:trHeight w:val="541"/>
          <w:ins w:id="571" w:author="daviti matiashvili" w:date="2024-10-21T16:53:00Z" w16du:dateUtc="2024-10-21T12:53:00Z"/>
        </w:trPr>
        <w:tc>
          <w:tcPr>
            <w:tcW w:w="1869" w:type="dxa"/>
          </w:tcPr>
          <w:p w14:paraId="7DC3A50A" w14:textId="77777777" w:rsidR="009509B4" w:rsidRDefault="009509B4" w:rsidP="0014269B">
            <w:pPr>
              <w:pStyle w:val="BodyText"/>
              <w:rPr>
                <w:ins w:id="572" w:author="daviti matiashvili" w:date="2024-10-21T16:53:00Z" w16du:dateUtc="2024-10-21T12:53:00Z"/>
              </w:rPr>
            </w:pPr>
            <w:ins w:id="573" w:author="daviti matiashvili" w:date="2024-10-21T16:53:00Z" w16du:dateUtc="2024-10-21T12:53:00Z">
              <w:r>
                <w:t xml:space="preserve">        1</w:t>
              </w:r>
            </w:ins>
          </w:p>
        </w:tc>
        <w:tc>
          <w:tcPr>
            <w:tcW w:w="1869" w:type="dxa"/>
          </w:tcPr>
          <w:p w14:paraId="559F6F69" w14:textId="54993B2B" w:rsidR="009509B4" w:rsidRDefault="009509B4" w:rsidP="0014269B">
            <w:pPr>
              <w:pStyle w:val="BodyText"/>
              <w:rPr>
                <w:ins w:id="574" w:author="daviti matiashvili" w:date="2024-10-21T16:53:00Z" w16du:dateUtc="2024-10-21T12:53:00Z"/>
              </w:rPr>
            </w:pPr>
            <w:ins w:id="575" w:author="daviti matiashvili" w:date="2024-10-21T16:54:00Z" w16du:dateUtc="2024-10-21T12:54:00Z">
              <w:r>
                <w:t xml:space="preserve">          7</w:t>
              </w:r>
            </w:ins>
          </w:p>
        </w:tc>
        <w:tc>
          <w:tcPr>
            <w:tcW w:w="1869" w:type="dxa"/>
          </w:tcPr>
          <w:p w14:paraId="6081F5DF" w14:textId="33582C96" w:rsidR="009509B4" w:rsidRDefault="00990A27" w:rsidP="0014269B">
            <w:pPr>
              <w:pStyle w:val="BodyText"/>
              <w:rPr>
                <w:ins w:id="576" w:author="daviti matiashvili" w:date="2024-10-21T16:53:00Z" w16du:dateUtc="2024-10-21T12:53:00Z"/>
              </w:rPr>
            </w:pPr>
            <w:ins w:id="577" w:author="daviti matiashvili" w:date="2024-10-21T16:57:00Z" w16du:dateUtc="2024-10-21T12:57:00Z">
              <w:r>
                <w:t xml:space="preserve">Easter </w:t>
              </w:r>
              <w:proofErr w:type="gramStart"/>
              <w:r>
                <w:t>express</w:t>
              </w:r>
            </w:ins>
            <w:proofErr w:type="gramEnd"/>
          </w:p>
        </w:tc>
        <w:tc>
          <w:tcPr>
            <w:tcW w:w="1869" w:type="dxa"/>
          </w:tcPr>
          <w:p w14:paraId="74C246F9" w14:textId="692C68DD" w:rsidR="009509B4" w:rsidRDefault="00990A27" w:rsidP="0014269B">
            <w:pPr>
              <w:pStyle w:val="BodyText"/>
              <w:rPr>
                <w:ins w:id="578" w:author="daviti matiashvili" w:date="2024-10-21T16:53:00Z" w16du:dateUtc="2024-10-21T12:53:00Z"/>
              </w:rPr>
            </w:pPr>
            <w:ins w:id="579" w:author="daviti matiashvili" w:date="2024-10-21T16:57:00Z" w16du:dateUtc="2024-10-21T12:57:00Z">
              <w:r>
                <w:t>200</w:t>
              </w:r>
            </w:ins>
          </w:p>
        </w:tc>
      </w:tr>
    </w:tbl>
    <w:p w14:paraId="60B47BC5" w14:textId="77777777" w:rsidR="009509B4" w:rsidRDefault="009509B4" w:rsidP="009509B4">
      <w:pPr>
        <w:pStyle w:val="BodyText"/>
        <w:rPr>
          <w:ins w:id="580" w:author="daviti matiashvili" w:date="2024-10-21T16:53:00Z" w16du:dateUtc="2024-10-21T12:53:00Z"/>
        </w:rPr>
      </w:pPr>
    </w:p>
    <w:p w14:paraId="6CFE1845" w14:textId="77777777" w:rsidR="009509B4" w:rsidRDefault="009509B4" w:rsidP="006F645E">
      <w:pPr>
        <w:pStyle w:val="BodyText"/>
        <w:rPr>
          <w:ins w:id="581" w:author="daviti matiashvili" w:date="2024-10-21T17:02:00Z" w16du:dateUtc="2024-10-21T13:02:00Z"/>
          <w:rFonts w:asciiTheme="minorHAnsi" w:hAnsiTheme="minorHAnsi"/>
        </w:rPr>
      </w:pPr>
    </w:p>
    <w:p w14:paraId="2F92DC36" w14:textId="77777777" w:rsidR="00990A27" w:rsidRDefault="00990A27" w:rsidP="006F645E">
      <w:pPr>
        <w:pStyle w:val="BodyText"/>
        <w:rPr>
          <w:ins w:id="582" w:author="daviti matiashvili" w:date="2024-10-21T17:02:00Z" w16du:dateUtc="2024-10-21T13:02:00Z"/>
          <w:rFonts w:asciiTheme="minorHAnsi" w:hAnsiTheme="minorHAnsi"/>
        </w:rPr>
      </w:pPr>
    </w:p>
    <w:p w14:paraId="4B22926A" w14:textId="77777777" w:rsidR="00990A27" w:rsidRDefault="00990A27" w:rsidP="006F645E">
      <w:pPr>
        <w:pStyle w:val="BodyText"/>
        <w:rPr>
          <w:ins w:id="583" w:author="daviti matiashvili" w:date="2024-10-21T17:02:00Z" w16du:dateUtc="2024-10-21T13:02:00Z"/>
          <w:rFonts w:asciiTheme="minorHAnsi" w:hAnsiTheme="minorHAnsi"/>
        </w:rPr>
      </w:pPr>
    </w:p>
    <w:p w14:paraId="34F4958A" w14:textId="77777777" w:rsidR="00990A27" w:rsidRDefault="00990A27" w:rsidP="006F645E">
      <w:pPr>
        <w:pStyle w:val="BodyText"/>
        <w:rPr>
          <w:ins w:id="584" w:author="daviti matiashvili" w:date="2024-10-21T17:02:00Z" w16du:dateUtc="2024-10-21T13:02:00Z"/>
          <w:rFonts w:asciiTheme="minorHAnsi" w:hAnsiTheme="minorHAnsi"/>
        </w:rPr>
      </w:pPr>
    </w:p>
    <w:p w14:paraId="5D04E1FA" w14:textId="77777777" w:rsidR="00990A27" w:rsidRDefault="00990A27" w:rsidP="006F645E">
      <w:pPr>
        <w:pStyle w:val="BodyText"/>
        <w:rPr>
          <w:ins w:id="585" w:author="daviti matiashvili" w:date="2024-10-21T17:02:00Z" w16du:dateUtc="2024-10-21T13:02:00Z"/>
          <w:rFonts w:asciiTheme="minorHAnsi" w:hAnsiTheme="minorHAnsi"/>
        </w:rPr>
      </w:pPr>
    </w:p>
    <w:p w14:paraId="21D1603A" w14:textId="77777777" w:rsidR="00990A27" w:rsidRDefault="00990A27" w:rsidP="006F645E">
      <w:pPr>
        <w:pStyle w:val="BodyText"/>
        <w:rPr>
          <w:ins w:id="586" w:author="daviti matiashvili" w:date="2024-10-21T17:02:00Z" w16du:dateUtc="2024-10-21T13:02:00Z"/>
          <w:rFonts w:asciiTheme="minorHAnsi" w:hAnsiTheme="minorHAnsi"/>
        </w:rPr>
      </w:pPr>
    </w:p>
    <w:p w14:paraId="014851E5" w14:textId="77777777" w:rsidR="00990A27" w:rsidRDefault="00990A27" w:rsidP="006F645E">
      <w:pPr>
        <w:pStyle w:val="BodyText"/>
        <w:rPr>
          <w:ins w:id="587" w:author="daviti matiashvili" w:date="2024-10-21T17:02:00Z" w16du:dateUtc="2024-10-21T13:02:00Z"/>
          <w:rFonts w:asciiTheme="minorHAnsi" w:hAnsiTheme="minorHAnsi"/>
        </w:rPr>
      </w:pPr>
    </w:p>
    <w:p w14:paraId="08868EE1" w14:textId="77777777" w:rsidR="00990A27" w:rsidRDefault="00990A27" w:rsidP="006F645E">
      <w:pPr>
        <w:pStyle w:val="BodyText"/>
        <w:rPr>
          <w:ins w:id="588" w:author="daviti matiashvili" w:date="2024-10-21T17:02:00Z" w16du:dateUtc="2024-10-21T13:02:00Z"/>
          <w:rFonts w:asciiTheme="minorHAnsi" w:hAnsiTheme="minorHAnsi"/>
        </w:rPr>
      </w:pPr>
    </w:p>
    <w:p w14:paraId="669C659A" w14:textId="77777777" w:rsidR="00990A27" w:rsidRDefault="00990A27" w:rsidP="006F645E">
      <w:pPr>
        <w:pStyle w:val="BodyText"/>
        <w:rPr>
          <w:ins w:id="589" w:author="daviti matiashvili" w:date="2024-10-21T17:02:00Z" w16du:dateUtc="2024-10-21T13:02:00Z"/>
          <w:rFonts w:asciiTheme="minorHAnsi" w:hAnsiTheme="minorHAnsi"/>
        </w:rPr>
      </w:pPr>
    </w:p>
    <w:p w14:paraId="4FCF81CE" w14:textId="77777777" w:rsidR="00990A27" w:rsidRDefault="00990A27" w:rsidP="006F645E">
      <w:pPr>
        <w:pStyle w:val="BodyText"/>
        <w:rPr>
          <w:ins w:id="590" w:author="daviti matiashvili" w:date="2024-10-21T17:02:00Z" w16du:dateUtc="2024-10-21T13:02:00Z"/>
          <w:rFonts w:asciiTheme="minorHAnsi" w:hAnsiTheme="minorHAnsi"/>
        </w:rPr>
      </w:pPr>
    </w:p>
    <w:p w14:paraId="7DDE4441" w14:textId="77777777" w:rsidR="00990A27" w:rsidRDefault="00990A27" w:rsidP="006F645E">
      <w:pPr>
        <w:pStyle w:val="BodyText"/>
        <w:rPr>
          <w:ins w:id="591" w:author="daviti matiashvili" w:date="2024-10-21T17:02:00Z" w16du:dateUtc="2024-10-21T13:02:00Z"/>
          <w:rFonts w:asciiTheme="minorHAnsi" w:hAnsiTheme="minorHAnsi"/>
        </w:rPr>
      </w:pPr>
    </w:p>
    <w:p w14:paraId="715253D3" w14:textId="77777777" w:rsidR="00990A27" w:rsidRDefault="00990A27" w:rsidP="006F645E">
      <w:pPr>
        <w:pStyle w:val="BodyText"/>
        <w:rPr>
          <w:ins w:id="592" w:author="daviti matiashvili" w:date="2024-10-21T17:02:00Z" w16du:dateUtc="2024-10-21T13:02:00Z"/>
          <w:rFonts w:asciiTheme="minorHAnsi" w:hAnsiTheme="minorHAnsi"/>
        </w:rPr>
      </w:pPr>
    </w:p>
    <w:p w14:paraId="26AB758C" w14:textId="77777777" w:rsidR="00990A27" w:rsidRDefault="00990A27" w:rsidP="006F645E">
      <w:pPr>
        <w:pStyle w:val="BodyText"/>
        <w:rPr>
          <w:ins w:id="593" w:author="daviti matiashvili" w:date="2024-10-21T17:02:00Z" w16du:dateUtc="2024-10-21T13:02:00Z"/>
          <w:rFonts w:asciiTheme="minorHAnsi" w:hAnsiTheme="minorHAnsi"/>
        </w:rPr>
      </w:pPr>
    </w:p>
    <w:p w14:paraId="3D5B7C7D" w14:textId="77777777" w:rsidR="00990A27" w:rsidRDefault="00990A27" w:rsidP="006F645E">
      <w:pPr>
        <w:pStyle w:val="BodyText"/>
        <w:rPr>
          <w:ins w:id="594" w:author="daviti matiashvili" w:date="2024-10-21T17:02:00Z" w16du:dateUtc="2024-10-21T13:02:00Z"/>
          <w:rFonts w:asciiTheme="minorHAnsi" w:hAnsiTheme="minorHAnsi"/>
        </w:rPr>
      </w:pPr>
    </w:p>
    <w:p w14:paraId="04DA06A8" w14:textId="77777777" w:rsidR="00990A27" w:rsidRDefault="00990A27" w:rsidP="006F645E">
      <w:pPr>
        <w:pStyle w:val="BodyText"/>
        <w:rPr>
          <w:ins w:id="595" w:author="daviti matiashvili" w:date="2024-10-21T17:02:00Z" w16du:dateUtc="2024-10-21T13:02:00Z"/>
          <w:rFonts w:asciiTheme="minorHAnsi" w:hAnsiTheme="minorHAnsi"/>
        </w:rPr>
      </w:pPr>
    </w:p>
    <w:p w14:paraId="625CE9E8" w14:textId="77777777" w:rsidR="00990A27" w:rsidRDefault="00990A27" w:rsidP="006F645E">
      <w:pPr>
        <w:pStyle w:val="BodyText"/>
        <w:rPr>
          <w:ins w:id="596" w:author="daviti matiashvili" w:date="2024-10-21T17:02:00Z" w16du:dateUtc="2024-10-21T13:02:00Z"/>
          <w:rFonts w:asciiTheme="minorHAnsi" w:hAnsiTheme="minorHAnsi"/>
        </w:rPr>
      </w:pPr>
    </w:p>
    <w:p w14:paraId="1314FDF0" w14:textId="3D490A9C" w:rsidR="00990A27" w:rsidRDefault="00990A27" w:rsidP="006F645E">
      <w:pPr>
        <w:pStyle w:val="BodyText"/>
        <w:rPr>
          <w:ins w:id="597" w:author="daviti matiashvili" w:date="2024-10-21T17:02:00Z" w16du:dateUtc="2024-10-21T13:02:00Z"/>
          <w:rFonts w:asciiTheme="minorHAnsi" w:hAnsiTheme="minorHAnsi"/>
        </w:rPr>
      </w:pPr>
      <w:ins w:id="598" w:author="daviti matiashvili" w:date="2024-10-21T17:02:00Z" w16du:dateUtc="2024-10-21T13:02:00Z">
        <w:r>
          <w:rPr>
            <w:rFonts w:asciiTheme="minorHAnsi" w:hAnsiTheme="minorHAnsi"/>
          </w:rPr>
          <w:lastRenderedPageBreak/>
          <w:t>Table Lines</w:t>
        </w:r>
      </w:ins>
    </w:p>
    <w:p w14:paraId="63DC064E" w14:textId="77777777" w:rsidR="00990A27" w:rsidRDefault="00990A27" w:rsidP="006F645E">
      <w:pPr>
        <w:pStyle w:val="BodyText"/>
        <w:rPr>
          <w:ins w:id="599" w:author="daviti matiashvili" w:date="2024-10-21T17:02:00Z" w16du:dateUtc="2024-10-21T13:02:00Z"/>
          <w:rFonts w:asciiTheme="minorHAnsi" w:hAnsiTheme="minorHAnsi"/>
        </w:rPr>
      </w:pPr>
    </w:p>
    <w:tbl>
      <w:tblPr>
        <w:tblW w:w="0" w:type="auto"/>
        <w:tblInd w:w="-45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649"/>
        <w:gridCol w:w="2302"/>
        <w:gridCol w:w="2302"/>
        <w:gridCol w:w="2302"/>
        <w:tblGridChange w:id="600">
          <w:tblGrid>
            <w:gridCol w:w="2649"/>
            <w:gridCol w:w="2302"/>
            <w:gridCol w:w="2302"/>
            <w:gridCol w:w="2302"/>
          </w:tblGrid>
        </w:tblGridChange>
      </w:tblGrid>
      <w:tr w:rsidR="00990A27" w14:paraId="1EB9E318" w14:textId="77777777" w:rsidTr="0014269B">
        <w:trPr>
          <w:trHeight w:val="432"/>
          <w:ins w:id="601" w:author="daviti matiashvili" w:date="2024-10-21T17:02:00Z" w16du:dateUtc="2024-10-21T13:02:00Z"/>
        </w:trPr>
        <w:tc>
          <w:tcPr>
            <w:tcW w:w="2649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3B77FF74" w14:textId="77777777" w:rsidR="00990A27" w:rsidRPr="00D874ED" w:rsidRDefault="00990A27" w:rsidP="0014269B">
            <w:pPr>
              <w:pStyle w:val="BodyText"/>
              <w:rPr>
                <w:ins w:id="602" w:author="daviti matiashvili" w:date="2024-10-21T17:02:00Z" w16du:dateUtc="2024-10-21T13:02:00Z"/>
              </w:rPr>
            </w:pPr>
            <w:ins w:id="603" w:author="daviti matiashvili" w:date="2024-10-21T17:02:00Z" w16du:dateUtc="2024-10-21T13:02:00Z">
              <w:r w:rsidRPr="00D874ED">
                <w:t>Table Name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058FC908" w14:textId="77777777" w:rsidR="00990A27" w:rsidRPr="00D874ED" w:rsidRDefault="00990A27" w:rsidP="0014269B">
            <w:pPr>
              <w:pStyle w:val="BodyText"/>
              <w:rPr>
                <w:ins w:id="604" w:author="daviti matiashvili" w:date="2024-10-21T17:02:00Z" w16du:dateUtc="2024-10-21T13:02:00Z"/>
              </w:rPr>
            </w:pPr>
            <w:ins w:id="605" w:author="daviti matiashvili" w:date="2024-10-21T17:02:00Z" w16du:dateUtc="2024-10-21T13:02:00Z">
              <w:r w:rsidRPr="00D874ED">
                <w:t xml:space="preserve">Field name 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781FDABF" w14:textId="77777777" w:rsidR="00990A27" w:rsidRPr="00D874ED" w:rsidRDefault="00990A27" w:rsidP="0014269B">
            <w:pPr>
              <w:pStyle w:val="BodyText"/>
              <w:rPr>
                <w:ins w:id="606" w:author="daviti matiashvili" w:date="2024-10-21T17:02:00Z" w16du:dateUtc="2024-10-21T13:02:00Z"/>
              </w:rPr>
            </w:pPr>
            <w:ins w:id="607" w:author="daviti matiashvili" w:date="2024-10-21T17:02:00Z" w16du:dateUtc="2024-10-21T13:02:00Z">
              <w:r w:rsidRPr="00D874ED">
                <w:t xml:space="preserve">Field Description 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7917BCFB" w14:textId="77777777" w:rsidR="00990A27" w:rsidRPr="00D874ED" w:rsidRDefault="00990A27" w:rsidP="0014269B">
            <w:pPr>
              <w:pStyle w:val="BodyText"/>
              <w:rPr>
                <w:ins w:id="608" w:author="daviti matiashvili" w:date="2024-10-21T17:02:00Z" w16du:dateUtc="2024-10-21T13:02:00Z"/>
              </w:rPr>
            </w:pPr>
            <w:ins w:id="609" w:author="daviti matiashvili" w:date="2024-10-21T17:02:00Z" w16du:dateUtc="2024-10-21T13:02:00Z">
              <w:r w:rsidRPr="00D874ED">
                <w:t xml:space="preserve">Data Type </w:t>
              </w:r>
            </w:ins>
          </w:p>
        </w:tc>
      </w:tr>
      <w:tr w:rsidR="00990A27" w14:paraId="7927C37B" w14:textId="77777777" w:rsidTr="0014269B">
        <w:trPr>
          <w:trHeight w:val="432"/>
          <w:ins w:id="610" w:author="daviti matiashvili" w:date="2024-10-21T17:02:00Z" w16du:dateUtc="2024-10-21T13:02:00Z"/>
        </w:trPr>
        <w:tc>
          <w:tcPr>
            <w:tcW w:w="2649" w:type="dxa"/>
            <w:vMerge w:val="restart"/>
          </w:tcPr>
          <w:p w14:paraId="5C49D793" w14:textId="77777777" w:rsidR="00990A27" w:rsidRDefault="00990A27" w:rsidP="0014269B">
            <w:pPr>
              <w:pStyle w:val="BodyText"/>
              <w:rPr>
                <w:ins w:id="611" w:author="daviti matiashvili" w:date="2024-10-21T17:02:00Z" w16du:dateUtc="2024-10-21T13:02:00Z"/>
              </w:rPr>
            </w:pPr>
          </w:p>
          <w:p w14:paraId="17E003A9" w14:textId="77777777" w:rsidR="00990A27" w:rsidRDefault="00990A27" w:rsidP="0014269B">
            <w:pPr>
              <w:pStyle w:val="BodyText"/>
              <w:rPr>
                <w:ins w:id="612" w:author="daviti matiashvili" w:date="2024-10-21T17:02:00Z" w16du:dateUtc="2024-10-21T13:02:00Z"/>
              </w:rPr>
            </w:pPr>
          </w:p>
          <w:p w14:paraId="07F93B65" w14:textId="30D15F05" w:rsidR="00990A27" w:rsidRPr="009509B4" w:rsidRDefault="00990A27" w:rsidP="0014269B">
            <w:pPr>
              <w:pStyle w:val="BodyText"/>
              <w:rPr>
                <w:ins w:id="613" w:author="daviti matiashvili" w:date="2024-10-21T17:02:00Z" w16du:dateUtc="2024-10-21T13:02:00Z"/>
              </w:rPr>
            </w:pPr>
            <w:ins w:id="614" w:author="daviti matiashvili" w:date="2024-10-21T17:02:00Z" w16du:dateUtc="2024-10-21T13:02:00Z">
              <w:r>
                <w:t>Lines</w:t>
              </w:r>
            </w:ins>
          </w:p>
        </w:tc>
        <w:tc>
          <w:tcPr>
            <w:tcW w:w="2302" w:type="dxa"/>
          </w:tcPr>
          <w:p w14:paraId="7F6852BA" w14:textId="60CDE3EC" w:rsidR="00990A27" w:rsidRDefault="00990A27" w:rsidP="0014269B">
            <w:pPr>
              <w:pStyle w:val="BodyText"/>
              <w:rPr>
                <w:ins w:id="615" w:author="daviti matiashvili" w:date="2024-10-21T17:02:00Z" w16du:dateUtc="2024-10-21T13:02:00Z"/>
              </w:rPr>
            </w:pPr>
            <w:proofErr w:type="spellStart"/>
            <w:ins w:id="616" w:author="daviti matiashvili" w:date="2024-10-21T17:02:00Z" w16du:dateUtc="2024-10-21T13:02:00Z">
              <w:r>
                <w:t>LineID</w:t>
              </w:r>
              <w:proofErr w:type="spellEnd"/>
            </w:ins>
          </w:p>
        </w:tc>
        <w:tc>
          <w:tcPr>
            <w:tcW w:w="2302" w:type="dxa"/>
          </w:tcPr>
          <w:p w14:paraId="43A178EC" w14:textId="77777777" w:rsidR="00990A27" w:rsidRDefault="00990A27" w:rsidP="0014269B">
            <w:pPr>
              <w:pStyle w:val="BodyText"/>
              <w:rPr>
                <w:ins w:id="617" w:author="daviti matiashvili" w:date="2024-10-21T17:02:00Z" w16du:dateUtc="2024-10-21T13:02:00Z"/>
              </w:rPr>
            </w:pPr>
            <w:ins w:id="618" w:author="daviti matiashvili" w:date="2024-10-21T17:02:00Z" w16du:dateUtc="2024-10-21T13:02:00Z">
              <w:r>
                <w:t xml:space="preserve"> PK</w:t>
              </w:r>
            </w:ins>
          </w:p>
        </w:tc>
        <w:tc>
          <w:tcPr>
            <w:tcW w:w="2302" w:type="dxa"/>
          </w:tcPr>
          <w:p w14:paraId="24A8C203" w14:textId="77777777" w:rsidR="00990A27" w:rsidRDefault="00990A27" w:rsidP="0014269B">
            <w:pPr>
              <w:pStyle w:val="BodyText"/>
              <w:rPr>
                <w:ins w:id="619" w:author="daviti matiashvili" w:date="2024-10-21T17:02:00Z" w16du:dateUtc="2024-10-21T13:02:00Z"/>
              </w:rPr>
            </w:pPr>
            <w:ins w:id="620" w:author="daviti matiashvili" w:date="2024-10-21T17:02:00Z" w16du:dateUtc="2024-10-21T13:02:00Z">
              <w:r>
                <w:t>Int</w:t>
              </w:r>
            </w:ins>
          </w:p>
        </w:tc>
      </w:tr>
      <w:tr w:rsidR="00990A27" w14:paraId="5EA9E1A5" w14:textId="77777777" w:rsidTr="0014269B">
        <w:trPr>
          <w:trHeight w:val="432"/>
          <w:ins w:id="621" w:author="daviti matiashvili" w:date="2024-10-21T17:02:00Z" w16du:dateUtc="2024-10-21T13:02:00Z"/>
        </w:trPr>
        <w:tc>
          <w:tcPr>
            <w:tcW w:w="2649" w:type="dxa"/>
            <w:vMerge/>
          </w:tcPr>
          <w:p w14:paraId="05833016" w14:textId="77777777" w:rsidR="00990A27" w:rsidRDefault="00990A27" w:rsidP="0014269B">
            <w:pPr>
              <w:pStyle w:val="BodyText"/>
              <w:rPr>
                <w:ins w:id="622" w:author="daviti matiashvili" w:date="2024-10-21T17:02:00Z" w16du:dateUtc="2024-10-21T13:02:00Z"/>
              </w:rPr>
            </w:pPr>
          </w:p>
        </w:tc>
        <w:tc>
          <w:tcPr>
            <w:tcW w:w="2302" w:type="dxa"/>
          </w:tcPr>
          <w:p w14:paraId="14D86CC6" w14:textId="2FE571C5" w:rsidR="00990A27" w:rsidRDefault="00990A27" w:rsidP="0014269B">
            <w:pPr>
              <w:pStyle w:val="BodyText"/>
              <w:rPr>
                <w:ins w:id="623" w:author="daviti matiashvili" w:date="2024-10-21T17:02:00Z" w16du:dateUtc="2024-10-21T13:02:00Z"/>
              </w:rPr>
            </w:pPr>
            <w:proofErr w:type="spellStart"/>
            <w:ins w:id="624" w:author="daviti matiashvili" w:date="2024-10-21T17:03:00Z" w16du:dateUtc="2024-10-21T13:03:00Z">
              <w:r>
                <w:t>LineName</w:t>
              </w:r>
            </w:ins>
            <w:proofErr w:type="spellEnd"/>
          </w:p>
        </w:tc>
        <w:tc>
          <w:tcPr>
            <w:tcW w:w="2302" w:type="dxa"/>
          </w:tcPr>
          <w:p w14:paraId="4DD1A4EC" w14:textId="6F10D445" w:rsidR="00990A27" w:rsidRDefault="00990A27" w:rsidP="0014269B">
            <w:pPr>
              <w:pStyle w:val="BodyText"/>
              <w:rPr>
                <w:ins w:id="625" w:author="daviti matiashvili" w:date="2024-10-21T17:02:00Z" w16du:dateUtc="2024-10-21T13:02:00Z"/>
              </w:rPr>
            </w:pPr>
          </w:p>
        </w:tc>
        <w:tc>
          <w:tcPr>
            <w:tcW w:w="2302" w:type="dxa"/>
          </w:tcPr>
          <w:p w14:paraId="7EB0C606" w14:textId="40AFF91D" w:rsidR="00990A27" w:rsidRDefault="00990A27" w:rsidP="0014269B">
            <w:pPr>
              <w:pStyle w:val="BodyText"/>
              <w:rPr>
                <w:ins w:id="626" w:author="daviti matiashvili" w:date="2024-10-21T17:02:00Z" w16du:dateUtc="2024-10-21T13:02:00Z"/>
              </w:rPr>
            </w:pPr>
            <w:proofErr w:type="gramStart"/>
            <w:ins w:id="627" w:author="daviti matiashvili" w:date="2024-10-21T17:03:00Z" w16du:dateUtc="2024-10-21T13:03:00Z">
              <w:r>
                <w:t>Varchar(</w:t>
              </w:r>
              <w:proofErr w:type="gramEnd"/>
              <w:r>
                <w:t>50)</w:t>
              </w:r>
            </w:ins>
          </w:p>
        </w:tc>
      </w:tr>
      <w:tr w:rsidR="00990A27" w14:paraId="03DDCE2D" w14:textId="77777777" w:rsidTr="0014269B">
        <w:trPr>
          <w:trHeight w:val="432"/>
          <w:ins w:id="628" w:author="daviti matiashvili" w:date="2024-10-21T17:02:00Z" w16du:dateUtc="2024-10-21T13:02:00Z"/>
        </w:trPr>
        <w:tc>
          <w:tcPr>
            <w:tcW w:w="2649" w:type="dxa"/>
            <w:vMerge/>
          </w:tcPr>
          <w:p w14:paraId="36424E62" w14:textId="77777777" w:rsidR="00990A27" w:rsidRDefault="00990A27" w:rsidP="0014269B">
            <w:pPr>
              <w:pStyle w:val="BodyText"/>
              <w:rPr>
                <w:ins w:id="629" w:author="daviti matiashvili" w:date="2024-10-21T17:02:00Z" w16du:dateUtc="2024-10-21T13:02:00Z"/>
              </w:rPr>
            </w:pPr>
          </w:p>
        </w:tc>
        <w:tc>
          <w:tcPr>
            <w:tcW w:w="2302" w:type="dxa"/>
          </w:tcPr>
          <w:p w14:paraId="28C5DE78" w14:textId="034F73DC" w:rsidR="00990A27" w:rsidRDefault="00990A27" w:rsidP="0014269B">
            <w:pPr>
              <w:pStyle w:val="BodyText"/>
              <w:rPr>
                <w:ins w:id="630" w:author="daviti matiashvili" w:date="2024-10-21T17:02:00Z" w16du:dateUtc="2024-10-21T13:02:00Z"/>
              </w:rPr>
            </w:pPr>
            <w:proofErr w:type="spellStart"/>
            <w:ins w:id="631" w:author="daviti matiashvili" w:date="2024-10-21T17:03:00Z" w16du:dateUtc="2024-10-21T13:03:00Z">
              <w:r>
                <w:t>OperatingFrequency</w:t>
              </w:r>
            </w:ins>
            <w:proofErr w:type="spellEnd"/>
          </w:p>
        </w:tc>
        <w:tc>
          <w:tcPr>
            <w:tcW w:w="2302" w:type="dxa"/>
          </w:tcPr>
          <w:p w14:paraId="49F46567" w14:textId="77777777" w:rsidR="00990A27" w:rsidRDefault="00990A27" w:rsidP="0014269B">
            <w:pPr>
              <w:pStyle w:val="BodyText"/>
              <w:rPr>
                <w:ins w:id="632" w:author="daviti matiashvili" w:date="2024-10-21T17:02:00Z" w16du:dateUtc="2024-10-21T13:02:00Z"/>
              </w:rPr>
            </w:pPr>
          </w:p>
        </w:tc>
        <w:tc>
          <w:tcPr>
            <w:tcW w:w="2302" w:type="dxa"/>
          </w:tcPr>
          <w:p w14:paraId="3FE30905" w14:textId="78F6D843" w:rsidR="00990A27" w:rsidRDefault="00990A27" w:rsidP="0014269B">
            <w:pPr>
              <w:pStyle w:val="BodyText"/>
              <w:rPr>
                <w:ins w:id="633" w:author="daviti matiashvili" w:date="2024-10-21T17:02:00Z" w16du:dateUtc="2024-10-21T13:02:00Z"/>
              </w:rPr>
            </w:pPr>
            <w:ins w:id="634" w:author="daviti matiashvili" w:date="2024-10-21T17:03:00Z" w16du:dateUtc="2024-10-21T13:03:00Z">
              <w:r>
                <w:t>time</w:t>
              </w:r>
            </w:ins>
          </w:p>
        </w:tc>
      </w:tr>
    </w:tbl>
    <w:p w14:paraId="0B03ADD0" w14:textId="77777777" w:rsidR="00990A27" w:rsidRDefault="00990A27" w:rsidP="006F645E">
      <w:pPr>
        <w:pStyle w:val="BodyText"/>
        <w:rPr>
          <w:ins w:id="635" w:author="daviti matiashvili" w:date="2024-10-21T17:03:00Z" w16du:dateUtc="2024-10-21T13:03:00Z"/>
          <w:rFonts w:asciiTheme="minorHAnsi" w:hAnsiTheme="minorHAnsi"/>
        </w:rPr>
      </w:pPr>
    </w:p>
    <w:p w14:paraId="40EAB27E" w14:textId="77777777" w:rsidR="00990A27" w:rsidRDefault="00990A27" w:rsidP="006F645E">
      <w:pPr>
        <w:pStyle w:val="BodyText"/>
        <w:rPr>
          <w:ins w:id="636" w:author="daviti matiashvili" w:date="2024-10-21T17:03:00Z" w16du:dateUtc="2024-10-21T13:03:00Z"/>
          <w:rFonts w:asciiTheme="minorHAnsi" w:hAnsiTheme="minorHAnsi"/>
        </w:rPr>
      </w:pPr>
    </w:p>
    <w:p w14:paraId="60076F05" w14:textId="77777777" w:rsidR="00990A27" w:rsidRDefault="00990A27" w:rsidP="006F645E">
      <w:pPr>
        <w:pStyle w:val="BodyText"/>
        <w:rPr>
          <w:ins w:id="637" w:author="daviti matiashvili" w:date="2024-10-21T17:04:00Z" w16du:dateUtc="2024-10-21T13:04:00Z"/>
          <w:rFonts w:asciiTheme="minorHAnsi" w:hAnsiTheme="minorHAnsi"/>
        </w:rPr>
      </w:pPr>
    </w:p>
    <w:p w14:paraId="317BEC2A" w14:textId="77777777" w:rsidR="00990A27" w:rsidRDefault="00990A27" w:rsidP="006F645E">
      <w:pPr>
        <w:pStyle w:val="BodyText"/>
        <w:rPr>
          <w:ins w:id="638" w:author="daviti matiashvili" w:date="2024-10-21T17:04:00Z" w16du:dateUtc="2024-10-21T13:04:00Z"/>
          <w:rFonts w:asciiTheme="minorHAnsi" w:hAnsiTheme="minorHAnsi"/>
        </w:rPr>
      </w:pPr>
    </w:p>
    <w:p w14:paraId="5831DF34" w14:textId="1D13F136" w:rsidR="00990A27" w:rsidRDefault="00990A27" w:rsidP="006F645E">
      <w:pPr>
        <w:pStyle w:val="BodyText"/>
        <w:rPr>
          <w:ins w:id="639" w:author="daviti matiashvili" w:date="2024-10-21T17:17:00Z" w16du:dateUtc="2024-10-21T13:17:00Z"/>
          <w:rFonts w:asciiTheme="minorHAnsi" w:hAnsiTheme="minorHAnsi"/>
        </w:rPr>
      </w:pPr>
      <w:ins w:id="640" w:author="daviti matiashvili" w:date="2024-10-21T17:04:00Z" w16du:dateUtc="2024-10-21T13:04:00Z">
        <w:r>
          <w:rPr>
            <w:rFonts w:asciiTheme="minorHAnsi" w:hAnsiTheme="minorHAnsi"/>
          </w:rPr>
          <w:t xml:space="preserve">In table Lines </w:t>
        </w:r>
        <w:proofErr w:type="spellStart"/>
        <w:r>
          <w:rPr>
            <w:rFonts w:asciiTheme="minorHAnsi" w:hAnsiTheme="minorHAnsi"/>
          </w:rPr>
          <w:t>LineID</w:t>
        </w:r>
        <w:proofErr w:type="spellEnd"/>
        <w:r>
          <w:rPr>
            <w:rFonts w:asciiTheme="minorHAnsi" w:hAnsiTheme="minorHAnsi"/>
          </w:rPr>
          <w:t xml:space="preserve"> is PK. I also added </w:t>
        </w:r>
        <w:proofErr w:type="spellStart"/>
        <w:r>
          <w:rPr>
            <w:rFonts w:asciiTheme="minorHAnsi" w:hAnsiTheme="minorHAnsi"/>
          </w:rPr>
          <w:t>LineName</w:t>
        </w:r>
        <w:proofErr w:type="spellEnd"/>
        <w:r>
          <w:rPr>
            <w:rFonts w:asciiTheme="minorHAnsi" w:hAnsiTheme="minorHAnsi"/>
          </w:rPr>
          <w:t xml:space="preserve"> as an attribute and </w:t>
        </w:r>
        <w:proofErr w:type="spellStart"/>
        <w:r>
          <w:rPr>
            <w:rFonts w:asciiTheme="minorHAnsi" w:hAnsiTheme="minorHAnsi"/>
          </w:rPr>
          <w:t>operatingFrequency</w:t>
        </w:r>
        <w:proofErr w:type="spellEnd"/>
        <w:r>
          <w:rPr>
            <w:rFonts w:asciiTheme="minorHAnsi" w:hAnsiTheme="minorHAnsi"/>
          </w:rPr>
          <w:t xml:space="preserve"> which means how often do trains come and go and its type is time. </w:t>
        </w:r>
      </w:ins>
      <w:ins w:id="641" w:author="daviti matiashvili" w:date="2024-10-21T17:05:00Z" w16du:dateUtc="2024-10-21T13:05:00Z">
        <w:r w:rsidR="00401EEE">
          <w:rPr>
            <w:rFonts w:asciiTheme="minorHAnsi" w:hAnsiTheme="minorHAnsi"/>
          </w:rPr>
          <w:t>There is Many-to-</w:t>
        </w:r>
        <w:proofErr w:type="gramStart"/>
        <w:r w:rsidR="00401EEE">
          <w:rPr>
            <w:rFonts w:asciiTheme="minorHAnsi" w:hAnsiTheme="minorHAnsi"/>
          </w:rPr>
          <w:t>Many  relationship</w:t>
        </w:r>
        <w:proofErr w:type="gramEnd"/>
        <w:r w:rsidR="00401EEE">
          <w:rPr>
            <w:rFonts w:asciiTheme="minorHAnsi" w:hAnsiTheme="minorHAnsi"/>
          </w:rPr>
          <w:t xml:space="preserve"> between table Lines and table Train and I have already talked about that. Also there is Many-to-Many relationship between table</w:t>
        </w:r>
      </w:ins>
      <w:ins w:id="642" w:author="daviti matiashvili" w:date="2024-10-21T17:06:00Z" w16du:dateUtc="2024-10-21T13:06:00Z">
        <w:r w:rsidR="00401EEE">
          <w:rPr>
            <w:rFonts w:asciiTheme="minorHAnsi" w:hAnsiTheme="minorHAnsi"/>
          </w:rPr>
          <w:t xml:space="preserve"> Lines and table Station again I </w:t>
        </w:r>
      </w:ins>
      <w:ins w:id="643" w:author="daviti matiashvili" w:date="2024-10-21T17:07:00Z" w16du:dateUtc="2024-10-21T13:07:00Z">
        <w:r w:rsidR="00401EEE">
          <w:rPr>
            <w:rFonts w:asciiTheme="minorHAnsi" w:hAnsiTheme="minorHAnsi"/>
          </w:rPr>
          <w:t xml:space="preserve">already talked </w:t>
        </w:r>
        <w:proofErr w:type="gramStart"/>
        <w:r w:rsidR="00401EEE">
          <w:rPr>
            <w:rFonts w:asciiTheme="minorHAnsi" w:hAnsiTheme="minorHAnsi"/>
          </w:rPr>
          <w:t>about  in</w:t>
        </w:r>
        <w:proofErr w:type="gramEnd"/>
        <w:r w:rsidR="00401EEE">
          <w:rPr>
            <w:rFonts w:asciiTheme="minorHAnsi" w:hAnsiTheme="minorHAnsi"/>
          </w:rPr>
          <w:t xml:space="preserve">  table Station. There is also another Many-to-Many relationship between </w:t>
        </w:r>
      </w:ins>
      <w:ins w:id="644" w:author="daviti matiashvili" w:date="2024-10-21T17:08:00Z" w16du:dateUtc="2024-10-21T13:08:00Z">
        <w:r w:rsidR="00401EEE">
          <w:rPr>
            <w:rFonts w:asciiTheme="minorHAnsi" w:hAnsiTheme="minorHAnsi"/>
          </w:rPr>
          <w:t>Table Track and table lines.</w:t>
        </w:r>
      </w:ins>
      <w:ins w:id="645" w:author="daviti matiashvili" w:date="2024-10-21T17:11:00Z" w16du:dateUtc="2024-10-21T13:11:00Z">
        <w:r w:rsidR="00401EEE">
          <w:rPr>
            <w:rFonts w:asciiTheme="minorHAnsi" w:hAnsiTheme="minorHAnsi"/>
          </w:rPr>
          <w:t xml:space="preserve"> Because one line can pass </w:t>
        </w:r>
        <w:proofErr w:type="gramStart"/>
        <w:r w:rsidR="00401EEE">
          <w:rPr>
            <w:rFonts w:asciiTheme="minorHAnsi" w:hAnsiTheme="minorHAnsi"/>
          </w:rPr>
          <w:t>through  multiple</w:t>
        </w:r>
        <w:proofErr w:type="gramEnd"/>
        <w:r w:rsidR="00401EEE">
          <w:rPr>
            <w:rFonts w:asciiTheme="minorHAnsi" w:hAnsiTheme="minorHAnsi"/>
          </w:rPr>
          <w:t xml:space="preserve"> Tracks an</w:t>
        </w:r>
      </w:ins>
      <w:ins w:id="646" w:author="daviti matiashvili" w:date="2024-10-21T17:12:00Z" w16du:dateUtc="2024-10-21T13:12:00Z">
        <w:r w:rsidR="00401EEE">
          <w:rPr>
            <w:rFonts w:asciiTheme="minorHAnsi" w:hAnsiTheme="minorHAnsi"/>
          </w:rPr>
          <w:t>d one track can be used by multiple lines.</w:t>
        </w:r>
      </w:ins>
      <w:ins w:id="647" w:author="daviti matiashvili" w:date="2024-10-21T17:15:00Z" w16du:dateUtc="2024-10-21T13:15:00Z">
        <w:r w:rsidR="00C55B01">
          <w:rPr>
            <w:rFonts w:asciiTheme="minorHAnsi" w:hAnsiTheme="minorHAnsi"/>
          </w:rPr>
          <w:t xml:space="preserve"> </w:t>
        </w:r>
        <w:proofErr w:type="gramStart"/>
        <w:r w:rsidR="00C55B01">
          <w:rPr>
            <w:rFonts w:asciiTheme="minorHAnsi" w:hAnsiTheme="minorHAnsi"/>
          </w:rPr>
          <w:t>Also</w:t>
        </w:r>
        <w:proofErr w:type="gramEnd"/>
        <w:r w:rsidR="00C55B01">
          <w:rPr>
            <w:rFonts w:asciiTheme="minorHAnsi" w:hAnsiTheme="minorHAnsi"/>
          </w:rPr>
          <w:t xml:space="preserve"> there is One-to-Many relationship between Table </w:t>
        </w:r>
      </w:ins>
      <w:ins w:id="648" w:author="daviti matiashvili" w:date="2024-10-21T17:16:00Z" w16du:dateUtc="2024-10-21T13:16:00Z">
        <w:r w:rsidR="00C55B01">
          <w:rPr>
            <w:rFonts w:asciiTheme="minorHAnsi" w:hAnsiTheme="minorHAnsi"/>
          </w:rPr>
          <w:t>Lines and table Tunnel. One tunnel is associated with one line and one line can pass through multiple tunnels.</w:t>
        </w:r>
      </w:ins>
      <w:ins w:id="649" w:author="daviti matiashvili" w:date="2024-10-21T17:17:00Z" w16du:dateUtc="2024-10-21T13:17:00Z">
        <w:r w:rsidR="00C55B01">
          <w:rPr>
            <w:rFonts w:asciiTheme="minorHAnsi" w:hAnsiTheme="minorHAnsi"/>
          </w:rPr>
          <w:tab/>
        </w:r>
      </w:ins>
      <w:ins w:id="650" w:author="daviti matiashvili" w:date="2024-10-21T17:16:00Z" w16du:dateUtc="2024-10-21T13:16:00Z">
        <w:r w:rsidR="00C55B01">
          <w:rPr>
            <w:rFonts w:asciiTheme="minorHAnsi" w:hAnsiTheme="minorHAnsi"/>
          </w:rPr>
          <w:t xml:space="preserve"> </w:t>
        </w:r>
      </w:ins>
    </w:p>
    <w:p w14:paraId="31E5238A" w14:textId="77777777" w:rsidR="00C55B01" w:rsidRDefault="00C55B01" w:rsidP="006F645E">
      <w:pPr>
        <w:pStyle w:val="BodyText"/>
        <w:rPr>
          <w:ins w:id="651" w:author="daviti matiashvili" w:date="2024-10-21T17:17:00Z" w16du:dateUtc="2024-10-21T13:17:00Z"/>
          <w:rFonts w:asciiTheme="minorHAnsi" w:hAnsiTheme="minorHAnsi"/>
        </w:rPr>
      </w:pPr>
    </w:p>
    <w:p w14:paraId="7CAE3DAC" w14:textId="77777777" w:rsidR="00C55B01" w:rsidRDefault="00C55B01" w:rsidP="006F645E">
      <w:pPr>
        <w:pStyle w:val="BodyText"/>
        <w:rPr>
          <w:ins w:id="652" w:author="daviti matiashvili" w:date="2024-10-21T17:17:00Z" w16du:dateUtc="2024-10-21T13:17:00Z"/>
          <w:rFonts w:asciiTheme="minorHAnsi" w:hAnsiTheme="minorHAnsi"/>
        </w:rPr>
      </w:pPr>
    </w:p>
    <w:p w14:paraId="608A2251" w14:textId="77777777" w:rsidR="00C55B01" w:rsidRDefault="00C55B01" w:rsidP="00C55B01">
      <w:pPr>
        <w:pStyle w:val="BodyText"/>
        <w:rPr>
          <w:ins w:id="653" w:author="daviti matiashvili" w:date="2024-10-21T17:17:00Z" w16du:dateUtc="2024-10-21T13:17:00Z"/>
          <w:rFonts w:asciiTheme="minorHAnsi" w:hAnsiTheme="minorHAnsi"/>
        </w:rPr>
      </w:pPr>
      <w:ins w:id="654" w:author="daviti matiashvili" w:date="2024-10-21T17:17:00Z" w16du:dateUtc="2024-10-21T13:17:00Z">
        <w:r>
          <w:rPr>
            <w:rFonts w:asciiTheme="minorHAnsi" w:hAnsiTheme="minorHAnsi"/>
          </w:rPr>
          <w:t>Example with data</w:t>
        </w:r>
      </w:ins>
    </w:p>
    <w:p w14:paraId="2E53565E" w14:textId="77777777" w:rsidR="00C55B01" w:rsidRDefault="00C55B01" w:rsidP="00C55B01">
      <w:pPr>
        <w:pStyle w:val="BodyText"/>
        <w:rPr>
          <w:ins w:id="655" w:author="daviti matiashvili" w:date="2024-10-21T17:17:00Z" w16du:dateUtc="2024-10-21T13:17:00Z"/>
          <w:rFonts w:asciiTheme="minorHAnsi" w:hAnsiTheme="minorHAnsi"/>
        </w:rPr>
      </w:pPr>
    </w:p>
    <w:tbl>
      <w:tblPr>
        <w:tblpPr w:leftFromText="180" w:rightFromText="180" w:vertAnchor="text" w:horzAnchor="margin" w:tblpXSpec="center" w:tblpY="364"/>
        <w:tblW w:w="5607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1869"/>
        <w:gridCol w:w="1869"/>
      </w:tblGrid>
      <w:tr w:rsidR="00C55B01" w14:paraId="2406978C" w14:textId="77777777" w:rsidTr="00C55B01">
        <w:trPr>
          <w:trHeight w:val="366"/>
          <w:ins w:id="656" w:author="daviti matiashvili" w:date="2024-10-21T17:17:00Z" w16du:dateUtc="2024-10-21T13:17:00Z"/>
        </w:trPr>
        <w:tc>
          <w:tcPr>
            <w:tcW w:w="1869" w:type="dxa"/>
            <w:shd w:val="clear" w:color="auto" w:fill="76CDD8"/>
          </w:tcPr>
          <w:p w14:paraId="4E251EED" w14:textId="100BB3BC" w:rsidR="00C55B01" w:rsidRPr="00BE17E0" w:rsidRDefault="00C55B01" w:rsidP="0014269B">
            <w:pPr>
              <w:pStyle w:val="BodyText"/>
              <w:widowControl w:val="0"/>
              <w:spacing w:line="360" w:lineRule="auto"/>
              <w:jc w:val="center"/>
              <w:rPr>
                <w:ins w:id="657" w:author="daviti matiashvili" w:date="2024-10-21T17:17:00Z" w16du:dateUtc="2024-10-21T13:17:00Z"/>
                <w:color w:val="FFFFFF" w:themeColor="background1"/>
                <w:sz w:val="18"/>
                <w:szCs w:val="18"/>
              </w:rPr>
            </w:pPr>
            <w:proofErr w:type="spellStart"/>
            <w:ins w:id="658" w:author="daviti matiashvili" w:date="2024-10-21T17:17:00Z" w16du:dateUtc="2024-10-21T13:17:00Z">
              <w:r>
                <w:rPr>
                  <w:color w:val="FFFFFF" w:themeColor="background1"/>
                  <w:sz w:val="18"/>
                  <w:szCs w:val="18"/>
                </w:rPr>
                <w:t>LineID</w:t>
              </w:r>
              <w:proofErr w:type="spellEnd"/>
            </w:ins>
          </w:p>
        </w:tc>
        <w:tc>
          <w:tcPr>
            <w:tcW w:w="1869" w:type="dxa"/>
            <w:shd w:val="clear" w:color="auto" w:fill="76CDD8"/>
          </w:tcPr>
          <w:p w14:paraId="01204E95" w14:textId="0FC405F0" w:rsidR="00C55B01" w:rsidRPr="00BE17E0" w:rsidRDefault="00C55B01" w:rsidP="0014269B">
            <w:pPr>
              <w:pStyle w:val="BodyText"/>
              <w:widowControl w:val="0"/>
              <w:spacing w:line="360" w:lineRule="auto"/>
              <w:jc w:val="center"/>
              <w:rPr>
                <w:ins w:id="659" w:author="daviti matiashvili" w:date="2024-10-21T17:17:00Z" w16du:dateUtc="2024-10-21T13:17:00Z"/>
                <w:color w:val="FFFFFF" w:themeColor="background1"/>
                <w:sz w:val="18"/>
                <w:szCs w:val="18"/>
              </w:rPr>
            </w:pPr>
            <w:proofErr w:type="spellStart"/>
            <w:ins w:id="660" w:author="daviti matiashvili" w:date="2024-10-21T17:18:00Z" w16du:dateUtc="2024-10-21T13:18:00Z">
              <w:r>
                <w:rPr>
                  <w:color w:val="FFFFFF" w:themeColor="background1"/>
                  <w:sz w:val="18"/>
                  <w:szCs w:val="18"/>
                </w:rPr>
                <w:t>LineName</w:t>
              </w:r>
            </w:ins>
            <w:proofErr w:type="spellEnd"/>
          </w:p>
        </w:tc>
        <w:tc>
          <w:tcPr>
            <w:tcW w:w="1869" w:type="dxa"/>
            <w:shd w:val="clear" w:color="auto" w:fill="76CDD8"/>
          </w:tcPr>
          <w:p w14:paraId="4F734D7F" w14:textId="2CE1AB1C" w:rsidR="00C55B01" w:rsidRPr="00BE17E0" w:rsidRDefault="00C55B01" w:rsidP="00C55B01">
            <w:pPr>
              <w:pStyle w:val="BodyText"/>
              <w:widowControl w:val="0"/>
              <w:spacing w:line="360" w:lineRule="auto"/>
              <w:rPr>
                <w:ins w:id="661" w:author="daviti matiashvili" w:date="2024-10-21T17:17:00Z" w16du:dateUtc="2024-10-21T13:17:00Z"/>
                <w:color w:val="FFFFFF" w:themeColor="background1"/>
                <w:sz w:val="18"/>
                <w:szCs w:val="18"/>
              </w:rPr>
              <w:pPrChange w:id="662" w:author="daviti matiashvili" w:date="2024-10-21T17:18:00Z" w16du:dateUtc="2024-10-21T13:18:00Z">
                <w:pPr>
                  <w:pStyle w:val="BodyText"/>
                  <w:framePr w:hSpace="180" w:wrap="around" w:vAnchor="text" w:hAnchor="margin" w:xAlign="center" w:y="364"/>
                  <w:widowControl w:val="0"/>
                  <w:spacing w:line="360" w:lineRule="auto"/>
                  <w:jc w:val="center"/>
                </w:pPr>
              </w:pPrChange>
            </w:pPr>
            <w:proofErr w:type="spellStart"/>
            <w:ins w:id="663" w:author="daviti matiashvili" w:date="2024-10-21T17:18:00Z" w16du:dateUtc="2024-10-21T13:18:00Z">
              <w:r>
                <w:rPr>
                  <w:color w:val="FFFFFF" w:themeColor="background1"/>
                  <w:sz w:val="18"/>
                  <w:szCs w:val="18"/>
                </w:rPr>
                <w:t>OperatingFrequency</w:t>
              </w:r>
            </w:ins>
            <w:proofErr w:type="spellEnd"/>
          </w:p>
        </w:tc>
      </w:tr>
      <w:tr w:rsidR="00C55B01" w14:paraId="53BD7257" w14:textId="77777777" w:rsidTr="00C55B01">
        <w:trPr>
          <w:trHeight w:val="541"/>
          <w:ins w:id="664" w:author="daviti matiashvili" w:date="2024-10-21T17:17:00Z" w16du:dateUtc="2024-10-21T13:17:00Z"/>
        </w:trPr>
        <w:tc>
          <w:tcPr>
            <w:tcW w:w="1869" w:type="dxa"/>
          </w:tcPr>
          <w:p w14:paraId="2BF0983F" w14:textId="77777777" w:rsidR="00C55B01" w:rsidRDefault="00C55B01" w:rsidP="0014269B">
            <w:pPr>
              <w:pStyle w:val="BodyText"/>
              <w:rPr>
                <w:ins w:id="665" w:author="daviti matiashvili" w:date="2024-10-21T17:17:00Z" w16du:dateUtc="2024-10-21T13:17:00Z"/>
              </w:rPr>
            </w:pPr>
            <w:ins w:id="666" w:author="daviti matiashvili" w:date="2024-10-21T17:17:00Z" w16du:dateUtc="2024-10-21T13:17:00Z">
              <w:r>
                <w:t xml:space="preserve">        1</w:t>
              </w:r>
            </w:ins>
          </w:p>
        </w:tc>
        <w:tc>
          <w:tcPr>
            <w:tcW w:w="1869" w:type="dxa"/>
          </w:tcPr>
          <w:p w14:paraId="480D802E" w14:textId="47E3695D" w:rsidR="00C55B01" w:rsidRDefault="00C55B01" w:rsidP="0014269B">
            <w:pPr>
              <w:pStyle w:val="BodyText"/>
              <w:rPr>
                <w:ins w:id="667" w:author="daviti matiashvili" w:date="2024-10-21T17:17:00Z" w16du:dateUtc="2024-10-21T13:17:00Z"/>
              </w:rPr>
            </w:pPr>
            <w:ins w:id="668" w:author="daviti matiashvili" w:date="2024-10-21T17:17:00Z" w16du:dateUtc="2024-10-21T13:17:00Z">
              <w:r>
                <w:t xml:space="preserve">  </w:t>
              </w:r>
            </w:ins>
            <w:proofErr w:type="spellStart"/>
            <w:ins w:id="669" w:author="daviti matiashvili" w:date="2024-10-21T17:18:00Z" w16du:dateUtc="2024-10-21T13:18:00Z">
              <w:r>
                <w:t>Saburtalo</w:t>
              </w:r>
              <w:proofErr w:type="spellEnd"/>
              <w:r>
                <w:t xml:space="preserve"> Line</w:t>
              </w:r>
            </w:ins>
          </w:p>
        </w:tc>
        <w:tc>
          <w:tcPr>
            <w:tcW w:w="1869" w:type="dxa"/>
          </w:tcPr>
          <w:p w14:paraId="48FB2FA4" w14:textId="5C5248C6" w:rsidR="00C55B01" w:rsidRDefault="00C55B01" w:rsidP="0014269B">
            <w:pPr>
              <w:pStyle w:val="BodyText"/>
              <w:rPr>
                <w:ins w:id="670" w:author="daviti matiashvili" w:date="2024-10-21T17:17:00Z" w16du:dateUtc="2024-10-21T13:17:00Z"/>
              </w:rPr>
            </w:pPr>
            <w:ins w:id="671" w:author="daviti matiashvili" w:date="2024-10-21T17:19:00Z" w16du:dateUtc="2024-10-21T13:19:00Z">
              <w:r>
                <w:t>07:00</w:t>
              </w:r>
            </w:ins>
          </w:p>
        </w:tc>
      </w:tr>
    </w:tbl>
    <w:p w14:paraId="25D84401" w14:textId="77777777" w:rsidR="00C55B01" w:rsidRDefault="00C55B01" w:rsidP="00C55B01">
      <w:pPr>
        <w:pStyle w:val="BodyText"/>
        <w:rPr>
          <w:ins w:id="672" w:author="daviti matiashvili" w:date="2024-10-21T17:17:00Z" w16du:dateUtc="2024-10-21T13:17:00Z"/>
        </w:rPr>
      </w:pPr>
    </w:p>
    <w:p w14:paraId="74B5B061" w14:textId="77777777" w:rsidR="00C55B01" w:rsidRDefault="00C55B01" w:rsidP="00C55B01">
      <w:pPr>
        <w:pStyle w:val="BodyText"/>
        <w:rPr>
          <w:ins w:id="673" w:author="daviti matiashvili" w:date="2024-10-21T17:17:00Z" w16du:dateUtc="2024-10-21T13:17:00Z"/>
          <w:rFonts w:asciiTheme="minorHAnsi" w:hAnsiTheme="minorHAnsi"/>
        </w:rPr>
      </w:pPr>
    </w:p>
    <w:p w14:paraId="793C6728" w14:textId="77777777" w:rsidR="00C55B01" w:rsidRDefault="00C55B01" w:rsidP="00C55B01">
      <w:pPr>
        <w:pStyle w:val="BodyText"/>
        <w:rPr>
          <w:ins w:id="674" w:author="daviti matiashvili" w:date="2024-10-21T17:17:00Z" w16du:dateUtc="2024-10-21T13:17:00Z"/>
          <w:rFonts w:asciiTheme="minorHAnsi" w:hAnsiTheme="minorHAnsi"/>
        </w:rPr>
      </w:pPr>
    </w:p>
    <w:p w14:paraId="1D4E555B" w14:textId="77777777" w:rsidR="00C55B01" w:rsidRDefault="00C55B01" w:rsidP="00C55B01">
      <w:pPr>
        <w:pStyle w:val="BodyText"/>
        <w:rPr>
          <w:ins w:id="675" w:author="daviti matiashvili" w:date="2024-10-21T17:17:00Z" w16du:dateUtc="2024-10-21T13:17:00Z"/>
          <w:rFonts w:asciiTheme="minorHAnsi" w:hAnsiTheme="minorHAnsi"/>
        </w:rPr>
      </w:pPr>
    </w:p>
    <w:p w14:paraId="612D4638" w14:textId="77777777" w:rsidR="00C55B01" w:rsidRDefault="00C55B01" w:rsidP="00C55B01">
      <w:pPr>
        <w:pStyle w:val="BodyText"/>
        <w:rPr>
          <w:ins w:id="676" w:author="daviti matiashvili" w:date="2024-10-21T17:17:00Z" w16du:dateUtc="2024-10-21T13:17:00Z"/>
          <w:rFonts w:asciiTheme="minorHAnsi" w:hAnsiTheme="minorHAnsi"/>
        </w:rPr>
      </w:pPr>
    </w:p>
    <w:p w14:paraId="6E144853" w14:textId="77777777" w:rsidR="00C55B01" w:rsidRDefault="00C55B01" w:rsidP="006F645E">
      <w:pPr>
        <w:pStyle w:val="BodyText"/>
        <w:rPr>
          <w:ins w:id="677" w:author="daviti matiashvili" w:date="2024-10-21T17:19:00Z" w16du:dateUtc="2024-10-21T13:19:00Z"/>
          <w:rFonts w:asciiTheme="minorHAnsi" w:hAnsiTheme="minorHAnsi"/>
        </w:rPr>
      </w:pPr>
    </w:p>
    <w:p w14:paraId="50F8B576" w14:textId="77777777" w:rsidR="00C55B01" w:rsidRDefault="00C55B01" w:rsidP="006F645E">
      <w:pPr>
        <w:pStyle w:val="BodyText"/>
        <w:rPr>
          <w:ins w:id="678" w:author="daviti matiashvili" w:date="2024-10-21T17:19:00Z" w16du:dateUtc="2024-10-21T13:19:00Z"/>
          <w:rFonts w:asciiTheme="minorHAnsi" w:hAnsiTheme="minorHAnsi"/>
        </w:rPr>
      </w:pPr>
    </w:p>
    <w:p w14:paraId="26ED34E7" w14:textId="77777777" w:rsidR="00C55B01" w:rsidRDefault="00C55B01" w:rsidP="006F645E">
      <w:pPr>
        <w:pStyle w:val="BodyText"/>
        <w:rPr>
          <w:ins w:id="679" w:author="daviti matiashvili" w:date="2024-10-21T17:19:00Z" w16du:dateUtc="2024-10-21T13:19:00Z"/>
          <w:rFonts w:asciiTheme="minorHAnsi" w:hAnsiTheme="minorHAnsi"/>
        </w:rPr>
      </w:pPr>
    </w:p>
    <w:p w14:paraId="758DD03C" w14:textId="77777777" w:rsidR="00C55B01" w:rsidRDefault="00C55B01" w:rsidP="006F645E">
      <w:pPr>
        <w:pStyle w:val="BodyText"/>
        <w:rPr>
          <w:ins w:id="680" w:author="daviti matiashvili" w:date="2024-10-21T17:19:00Z" w16du:dateUtc="2024-10-21T13:19:00Z"/>
          <w:rFonts w:asciiTheme="minorHAnsi" w:hAnsiTheme="minorHAnsi"/>
        </w:rPr>
      </w:pPr>
    </w:p>
    <w:p w14:paraId="47D732D1" w14:textId="77777777" w:rsidR="00C55B01" w:rsidRDefault="00C55B01" w:rsidP="006F645E">
      <w:pPr>
        <w:pStyle w:val="BodyText"/>
        <w:rPr>
          <w:ins w:id="681" w:author="daviti matiashvili" w:date="2024-10-21T17:19:00Z" w16du:dateUtc="2024-10-21T13:19:00Z"/>
          <w:rFonts w:asciiTheme="minorHAnsi" w:hAnsiTheme="minorHAnsi"/>
        </w:rPr>
      </w:pPr>
    </w:p>
    <w:p w14:paraId="73AB06F7" w14:textId="77777777" w:rsidR="00C55B01" w:rsidRDefault="00C55B01" w:rsidP="006F645E">
      <w:pPr>
        <w:pStyle w:val="BodyText"/>
        <w:rPr>
          <w:ins w:id="682" w:author="daviti matiashvili" w:date="2024-10-21T17:19:00Z" w16du:dateUtc="2024-10-21T13:19:00Z"/>
          <w:rFonts w:asciiTheme="minorHAnsi" w:hAnsiTheme="minorHAnsi"/>
        </w:rPr>
      </w:pPr>
    </w:p>
    <w:p w14:paraId="444BB430" w14:textId="77777777" w:rsidR="00C55B01" w:rsidRDefault="00C55B01" w:rsidP="006F645E">
      <w:pPr>
        <w:pStyle w:val="BodyText"/>
        <w:rPr>
          <w:ins w:id="683" w:author="daviti matiashvili" w:date="2024-10-21T17:19:00Z" w16du:dateUtc="2024-10-21T13:19:00Z"/>
          <w:rFonts w:asciiTheme="minorHAnsi" w:hAnsiTheme="minorHAnsi"/>
        </w:rPr>
      </w:pPr>
    </w:p>
    <w:p w14:paraId="3F07562F" w14:textId="77777777" w:rsidR="00C55B01" w:rsidRDefault="00C55B01" w:rsidP="006F645E">
      <w:pPr>
        <w:pStyle w:val="BodyText"/>
        <w:rPr>
          <w:ins w:id="684" w:author="daviti matiashvili" w:date="2024-10-21T17:19:00Z" w16du:dateUtc="2024-10-21T13:19:00Z"/>
          <w:rFonts w:asciiTheme="minorHAnsi" w:hAnsiTheme="minorHAnsi"/>
        </w:rPr>
      </w:pPr>
    </w:p>
    <w:p w14:paraId="15F2AA6E" w14:textId="77777777" w:rsidR="00C55B01" w:rsidRDefault="00C55B01" w:rsidP="006F645E">
      <w:pPr>
        <w:pStyle w:val="BodyText"/>
        <w:rPr>
          <w:ins w:id="685" w:author="daviti matiashvili" w:date="2024-10-21T17:19:00Z" w16du:dateUtc="2024-10-21T13:19:00Z"/>
          <w:rFonts w:asciiTheme="minorHAnsi" w:hAnsiTheme="minorHAnsi"/>
        </w:rPr>
      </w:pPr>
    </w:p>
    <w:p w14:paraId="3A63D30B" w14:textId="77777777" w:rsidR="00C55B01" w:rsidRDefault="00C55B01" w:rsidP="006F645E">
      <w:pPr>
        <w:pStyle w:val="BodyText"/>
        <w:rPr>
          <w:ins w:id="686" w:author="daviti matiashvili" w:date="2024-10-21T17:19:00Z" w16du:dateUtc="2024-10-21T13:19:00Z"/>
          <w:rFonts w:asciiTheme="minorHAnsi" w:hAnsiTheme="minorHAnsi"/>
        </w:rPr>
      </w:pPr>
    </w:p>
    <w:p w14:paraId="1B6A0A49" w14:textId="77777777" w:rsidR="00C55B01" w:rsidRDefault="00C55B01" w:rsidP="006F645E">
      <w:pPr>
        <w:pStyle w:val="BodyText"/>
        <w:rPr>
          <w:ins w:id="687" w:author="daviti matiashvili" w:date="2024-10-21T17:19:00Z" w16du:dateUtc="2024-10-21T13:19:00Z"/>
          <w:rFonts w:asciiTheme="minorHAnsi" w:hAnsiTheme="minorHAnsi"/>
        </w:rPr>
      </w:pPr>
    </w:p>
    <w:p w14:paraId="6B857DAE" w14:textId="77777777" w:rsidR="00C55B01" w:rsidRDefault="00C55B01" w:rsidP="006F645E">
      <w:pPr>
        <w:pStyle w:val="BodyText"/>
        <w:rPr>
          <w:ins w:id="688" w:author="daviti matiashvili" w:date="2024-10-21T17:19:00Z" w16du:dateUtc="2024-10-21T13:19:00Z"/>
          <w:rFonts w:asciiTheme="minorHAnsi" w:hAnsiTheme="minorHAnsi"/>
        </w:rPr>
      </w:pPr>
    </w:p>
    <w:p w14:paraId="7FEE2F0C" w14:textId="77777777" w:rsidR="00C55B01" w:rsidRDefault="00C55B01" w:rsidP="006F645E">
      <w:pPr>
        <w:pStyle w:val="BodyText"/>
        <w:rPr>
          <w:ins w:id="689" w:author="daviti matiashvili" w:date="2024-10-21T17:19:00Z" w16du:dateUtc="2024-10-21T13:19:00Z"/>
          <w:rFonts w:asciiTheme="minorHAnsi" w:hAnsiTheme="minorHAnsi"/>
        </w:rPr>
      </w:pPr>
    </w:p>
    <w:p w14:paraId="1677CFE4" w14:textId="77777777" w:rsidR="00C55B01" w:rsidRDefault="00C55B01" w:rsidP="006F645E">
      <w:pPr>
        <w:pStyle w:val="BodyText"/>
        <w:rPr>
          <w:ins w:id="690" w:author="daviti matiashvili" w:date="2024-10-21T17:19:00Z" w16du:dateUtc="2024-10-21T13:19:00Z"/>
          <w:rFonts w:asciiTheme="minorHAnsi" w:hAnsiTheme="minorHAnsi"/>
        </w:rPr>
      </w:pPr>
    </w:p>
    <w:p w14:paraId="3C6546EA" w14:textId="77777777" w:rsidR="00C55B01" w:rsidRDefault="00C55B01" w:rsidP="006F645E">
      <w:pPr>
        <w:pStyle w:val="BodyText"/>
        <w:rPr>
          <w:ins w:id="691" w:author="daviti matiashvili" w:date="2024-10-21T17:43:00Z" w16du:dateUtc="2024-10-21T13:43:00Z"/>
          <w:rFonts w:asciiTheme="minorHAnsi" w:hAnsiTheme="minorHAnsi"/>
        </w:rPr>
      </w:pPr>
    </w:p>
    <w:p w14:paraId="052A963A" w14:textId="50F74255" w:rsidR="002077D2" w:rsidRDefault="002077D2" w:rsidP="006F645E">
      <w:pPr>
        <w:pStyle w:val="BodyText"/>
        <w:rPr>
          <w:ins w:id="692" w:author="daviti matiashvili" w:date="2024-10-21T17:43:00Z" w16du:dateUtc="2024-10-21T13:43:00Z"/>
          <w:rFonts w:asciiTheme="minorHAnsi" w:hAnsiTheme="minorHAnsi"/>
        </w:rPr>
      </w:pPr>
      <w:ins w:id="693" w:author="daviti matiashvili" w:date="2024-10-21T17:43:00Z" w16du:dateUtc="2024-10-21T13:43:00Z">
        <w:r>
          <w:rPr>
            <w:rFonts w:asciiTheme="minorHAnsi" w:hAnsiTheme="minorHAnsi"/>
          </w:rPr>
          <w:t>Table Track</w:t>
        </w:r>
      </w:ins>
    </w:p>
    <w:p w14:paraId="17320026" w14:textId="77777777" w:rsidR="002077D2" w:rsidRDefault="002077D2" w:rsidP="006F645E">
      <w:pPr>
        <w:pStyle w:val="BodyText"/>
        <w:rPr>
          <w:ins w:id="694" w:author="daviti matiashvili" w:date="2024-10-21T17:43:00Z" w16du:dateUtc="2024-10-21T13:43:00Z"/>
          <w:rFonts w:asciiTheme="minorHAnsi" w:hAnsiTheme="minorHAnsi"/>
        </w:rPr>
      </w:pPr>
    </w:p>
    <w:p w14:paraId="66D3F24E" w14:textId="77777777" w:rsidR="002077D2" w:rsidRDefault="002077D2" w:rsidP="006F645E">
      <w:pPr>
        <w:pStyle w:val="BodyText"/>
        <w:rPr>
          <w:ins w:id="695" w:author="daviti matiashvili" w:date="2024-10-21T17:43:00Z" w16du:dateUtc="2024-10-21T13:43:00Z"/>
          <w:rFonts w:asciiTheme="minorHAnsi" w:hAnsiTheme="minorHAnsi"/>
        </w:rPr>
      </w:pPr>
    </w:p>
    <w:tbl>
      <w:tblPr>
        <w:tblW w:w="0" w:type="auto"/>
        <w:tblInd w:w="-45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649"/>
        <w:gridCol w:w="2302"/>
        <w:gridCol w:w="2302"/>
        <w:gridCol w:w="2302"/>
        <w:tblGridChange w:id="696">
          <w:tblGrid>
            <w:gridCol w:w="2649"/>
            <w:gridCol w:w="2302"/>
            <w:gridCol w:w="2302"/>
            <w:gridCol w:w="2302"/>
          </w:tblGrid>
        </w:tblGridChange>
      </w:tblGrid>
      <w:tr w:rsidR="002077D2" w14:paraId="4F85B73C" w14:textId="77777777" w:rsidTr="0014269B">
        <w:trPr>
          <w:trHeight w:val="432"/>
          <w:ins w:id="697" w:author="daviti matiashvili" w:date="2024-10-21T17:43:00Z" w16du:dateUtc="2024-10-21T13:43:00Z"/>
        </w:trPr>
        <w:tc>
          <w:tcPr>
            <w:tcW w:w="2649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26B9228B" w14:textId="77777777" w:rsidR="002077D2" w:rsidRPr="00D874ED" w:rsidRDefault="002077D2" w:rsidP="0014269B">
            <w:pPr>
              <w:pStyle w:val="BodyText"/>
              <w:rPr>
                <w:ins w:id="698" w:author="daviti matiashvili" w:date="2024-10-21T17:43:00Z" w16du:dateUtc="2024-10-21T13:43:00Z"/>
              </w:rPr>
            </w:pPr>
            <w:ins w:id="699" w:author="daviti matiashvili" w:date="2024-10-21T17:43:00Z" w16du:dateUtc="2024-10-21T13:43:00Z">
              <w:r w:rsidRPr="00D874ED">
                <w:t>Table Name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276EF169" w14:textId="77777777" w:rsidR="002077D2" w:rsidRPr="00D874ED" w:rsidRDefault="002077D2" w:rsidP="0014269B">
            <w:pPr>
              <w:pStyle w:val="BodyText"/>
              <w:rPr>
                <w:ins w:id="700" w:author="daviti matiashvili" w:date="2024-10-21T17:43:00Z" w16du:dateUtc="2024-10-21T13:43:00Z"/>
              </w:rPr>
            </w:pPr>
            <w:ins w:id="701" w:author="daviti matiashvili" w:date="2024-10-21T17:43:00Z" w16du:dateUtc="2024-10-21T13:43:00Z">
              <w:r w:rsidRPr="00D874ED">
                <w:t xml:space="preserve">Field name 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6630047C" w14:textId="77777777" w:rsidR="002077D2" w:rsidRPr="00D874ED" w:rsidRDefault="002077D2" w:rsidP="0014269B">
            <w:pPr>
              <w:pStyle w:val="BodyText"/>
              <w:rPr>
                <w:ins w:id="702" w:author="daviti matiashvili" w:date="2024-10-21T17:43:00Z" w16du:dateUtc="2024-10-21T13:43:00Z"/>
              </w:rPr>
            </w:pPr>
            <w:ins w:id="703" w:author="daviti matiashvili" w:date="2024-10-21T17:43:00Z" w16du:dateUtc="2024-10-21T13:43:00Z">
              <w:r w:rsidRPr="00D874ED">
                <w:t xml:space="preserve">Field Description 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5B2903DA" w14:textId="77777777" w:rsidR="002077D2" w:rsidRPr="00D874ED" w:rsidRDefault="002077D2" w:rsidP="0014269B">
            <w:pPr>
              <w:pStyle w:val="BodyText"/>
              <w:rPr>
                <w:ins w:id="704" w:author="daviti matiashvili" w:date="2024-10-21T17:43:00Z" w16du:dateUtc="2024-10-21T13:43:00Z"/>
              </w:rPr>
            </w:pPr>
            <w:ins w:id="705" w:author="daviti matiashvili" w:date="2024-10-21T17:43:00Z" w16du:dateUtc="2024-10-21T13:43:00Z">
              <w:r w:rsidRPr="00D874ED">
                <w:t xml:space="preserve">Data Type </w:t>
              </w:r>
            </w:ins>
          </w:p>
        </w:tc>
      </w:tr>
      <w:tr w:rsidR="002077D2" w14:paraId="5C53C803" w14:textId="77777777" w:rsidTr="0014269B">
        <w:trPr>
          <w:trHeight w:val="432"/>
          <w:ins w:id="706" w:author="daviti matiashvili" w:date="2024-10-21T17:43:00Z" w16du:dateUtc="2024-10-21T13:43:00Z"/>
        </w:trPr>
        <w:tc>
          <w:tcPr>
            <w:tcW w:w="2649" w:type="dxa"/>
            <w:vMerge w:val="restart"/>
          </w:tcPr>
          <w:p w14:paraId="57D347FF" w14:textId="77777777" w:rsidR="002077D2" w:rsidRDefault="002077D2" w:rsidP="0014269B">
            <w:pPr>
              <w:pStyle w:val="BodyText"/>
              <w:rPr>
                <w:ins w:id="707" w:author="daviti matiashvili" w:date="2024-10-21T17:43:00Z" w16du:dateUtc="2024-10-21T13:43:00Z"/>
              </w:rPr>
            </w:pPr>
          </w:p>
          <w:p w14:paraId="7A510960" w14:textId="6D69345D" w:rsidR="002077D2" w:rsidRPr="009509B4" w:rsidRDefault="002077D2" w:rsidP="0014269B">
            <w:pPr>
              <w:pStyle w:val="BodyText"/>
              <w:rPr>
                <w:ins w:id="708" w:author="daviti matiashvili" w:date="2024-10-21T17:43:00Z" w16du:dateUtc="2024-10-21T13:43:00Z"/>
              </w:rPr>
            </w:pPr>
            <w:ins w:id="709" w:author="daviti matiashvili" w:date="2024-10-21T17:44:00Z" w16du:dateUtc="2024-10-21T13:44:00Z">
              <w:r>
                <w:t xml:space="preserve">       Track</w:t>
              </w:r>
            </w:ins>
          </w:p>
        </w:tc>
        <w:tc>
          <w:tcPr>
            <w:tcW w:w="2302" w:type="dxa"/>
          </w:tcPr>
          <w:p w14:paraId="11E1B3FE" w14:textId="0C0F15D1" w:rsidR="002077D2" w:rsidRDefault="002077D2" w:rsidP="0014269B">
            <w:pPr>
              <w:pStyle w:val="BodyText"/>
              <w:rPr>
                <w:ins w:id="710" w:author="daviti matiashvili" w:date="2024-10-21T17:43:00Z" w16du:dateUtc="2024-10-21T13:43:00Z"/>
              </w:rPr>
            </w:pPr>
            <w:proofErr w:type="spellStart"/>
            <w:ins w:id="711" w:author="daviti matiashvili" w:date="2024-10-21T17:44:00Z" w16du:dateUtc="2024-10-21T13:44:00Z">
              <w:r>
                <w:t>TrackID</w:t>
              </w:r>
            </w:ins>
            <w:proofErr w:type="spellEnd"/>
          </w:p>
        </w:tc>
        <w:tc>
          <w:tcPr>
            <w:tcW w:w="2302" w:type="dxa"/>
          </w:tcPr>
          <w:p w14:paraId="1AC2E487" w14:textId="77777777" w:rsidR="002077D2" w:rsidRDefault="002077D2" w:rsidP="0014269B">
            <w:pPr>
              <w:pStyle w:val="BodyText"/>
              <w:rPr>
                <w:ins w:id="712" w:author="daviti matiashvili" w:date="2024-10-21T17:43:00Z" w16du:dateUtc="2024-10-21T13:43:00Z"/>
              </w:rPr>
            </w:pPr>
            <w:ins w:id="713" w:author="daviti matiashvili" w:date="2024-10-21T17:43:00Z" w16du:dateUtc="2024-10-21T13:43:00Z">
              <w:r>
                <w:t xml:space="preserve"> PK</w:t>
              </w:r>
            </w:ins>
          </w:p>
        </w:tc>
        <w:tc>
          <w:tcPr>
            <w:tcW w:w="2302" w:type="dxa"/>
          </w:tcPr>
          <w:p w14:paraId="41C5CCEF" w14:textId="77777777" w:rsidR="002077D2" w:rsidRDefault="002077D2" w:rsidP="0014269B">
            <w:pPr>
              <w:pStyle w:val="BodyText"/>
              <w:rPr>
                <w:ins w:id="714" w:author="daviti matiashvili" w:date="2024-10-21T17:43:00Z" w16du:dateUtc="2024-10-21T13:43:00Z"/>
              </w:rPr>
            </w:pPr>
            <w:ins w:id="715" w:author="daviti matiashvili" w:date="2024-10-21T17:43:00Z" w16du:dateUtc="2024-10-21T13:43:00Z">
              <w:r>
                <w:t>Int</w:t>
              </w:r>
            </w:ins>
          </w:p>
        </w:tc>
      </w:tr>
      <w:tr w:rsidR="002077D2" w14:paraId="25922C72" w14:textId="77777777" w:rsidTr="0014269B">
        <w:trPr>
          <w:trHeight w:val="432"/>
          <w:ins w:id="716" w:author="daviti matiashvili" w:date="2024-10-21T17:43:00Z" w16du:dateUtc="2024-10-21T13:43:00Z"/>
        </w:trPr>
        <w:tc>
          <w:tcPr>
            <w:tcW w:w="2649" w:type="dxa"/>
            <w:vMerge/>
          </w:tcPr>
          <w:p w14:paraId="152CF71B" w14:textId="77777777" w:rsidR="002077D2" w:rsidRDefault="002077D2" w:rsidP="0014269B">
            <w:pPr>
              <w:pStyle w:val="BodyText"/>
              <w:rPr>
                <w:ins w:id="717" w:author="daviti matiashvili" w:date="2024-10-21T17:43:00Z" w16du:dateUtc="2024-10-21T13:43:00Z"/>
              </w:rPr>
            </w:pPr>
          </w:p>
        </w:tc>
        <w:tc>
          <w:tcPr>
            <w:tcW w:w="2302" w:type="dxa"/>
          </w:tcPr>
          <w:p w14:paraId="79107C61" w14:textId="2F0F1CEF" w:rsidR="002077D2" w:rsidRDefault="002077D2" w:rsidP="0014269B">
            <w:pPr>
              <w:pStyle w:val="BodyText"/>
              <w:rPr>
                <w:ins w:id="718" w:author="daviti matiashvili" w:date="2024-10-21T17:43:00Z" w16du:dateUtc="2024-10-21T13:43:00Z"/>
              </w:rPr>
            </w:pPr>
            <w:proofErr w:type="spellStart"/>
            <w:ins w:id="719" w:author="daviti matiashvili" w:date="2024-10-21T17:44:00Z" w16du:dateUtc="2024-10-21T13:44:00Z">
              <w:r>
                <w:t>RepairID</w:t>
              </w:r>
            </w:ins>
            <w:proofErr w:type="spellEnd"/>
          </w:p>
        </w:tc>
        <w:tc>
          <w:tcPr>
            <w:tcW w:w="2302" w:type="dxa"/>
          </w:tcPr>
          <w:p w14:paraId="08809093" w14:textId="38095E3C" w:rsidR="002077D2" w:rsidRDefault="002077D2" w:rsidP="009937DA">
            <w:pPr>
              <w:pStyle w:val="BodyText"/>
              <w:tabs>
                <w:tab w:val="center" w:pos="1043"/>
              </w:tabs>
              <w:rPr>
                <w:ins w:id="720" w:author="daviti matiashvili" w:date="2024-10-21T17:43:00Z" w16du:dateUtc="2024-10-21T13:43:00Z"/>
              </w:rPr>
              <w:pPrChange w:id="721" w:author="daviti matiashvili" w:date="2024-10-21T17:54:00Z" w16du:dateUtc="2024-10-21T13:54:00Z">
                <w:pPr>
                  <w:pStyle w:val="BodyText"/>
                </w:pPr>
              </w:pPrChange>
            </w:pPr>
            <w:ins w:id="722" w:author="daviti matiashvili" w:date="2024-10-21T17:45:00Z" w16du:dateUtc="2024-10-21T13:45:00Z">
              <w:r>
                <w:t>FK</w:t>
              </w:r>
            </w:ins>
            <w:ins w:id="723" w:author="daviti matiashvili" w:date="2024-10-21T17:54:00Z" w16du:dateUtc="2024-10-21T13:54:00Z">
              <w:r w:rsidR="009937DA">
                <w:tab/>
              </w:r>
              <w:r w:rsidR="009937DA">
                <w:t>Nullable</w:t>
              </w:r>
            </w:ins>
          </w:p>
        </w:tc>
        <w:tc>
          <w:tcPr>
            <w:tcW w:w="2302" w:type="dxa"/>
          </w:tcPr>
          <w:p w14:paraId="47370A47" w14:textId="3F966D1B" w:rsidR="002077D2" w:rsidRDefault="002077D2" w:rsidP="0014269B">
            <w:pPr>
              <w:pStyle w:val="BodyText"/>
              <w:rPr>
                <w:ins w:id="724" w:author="daviti matiashvili" w:date="2024-10-21T17:43:00Z" w16du:dateUtc="2024-10-21T13:43:00Z"/>
              </w:rPr>
            </w:pPr>
            <w:ins w:id="725" w:author="daviti matiashvili" w:date="2024-10-21T17:44:00Z" w16du:dateUtc="2024-10-21T13:44:00Z">
              <w:r>
                <w:t xml:space="preserve">Int      </w:t>
              </w:r>
            </w:ins>
          </w:p>
        </w:tc>
      </w:tr>
      <w:tr w:rsidR="002077D2" w14:paraId="7348E6FB" w14:textId="77777777" w:rsidTr="0014269B">
        <w:trPr>
          <w:trHeight w:val="432"/>
          <w:ins w:id="726" w:author="daviti matiashvili" w:date="2024-10-21T17:43:00Z" w16du:dateUtc="2024-10-21T13:43:00Z"/>
        </w:trPr>
        <w:tc>
          <w:tcPr>
            <w:tcW w:w="2649" w:type="dxa"/>
            <w:vMerge/>
          </w:tcPr>
          <w:p w14:paraId="73BFE568" w14:textId="77777777" w:rsidR="002077D2" w:rsidRDefault="002077D2" w:rsidP="0014269B">
            <w:pPr>
              <w:pStyle w:val="BodyText"/>
              <w:rPr>
                <w:ins w:id="727" w:author="daviti matiashvili" w:date="2024-10-21T17:43:00Z" w16du:dateUtc="2024-10-21T13:43:00Z"/>
              </w:rPr>
            </w:pPr>
          </w:p>
        </w:tc>
        <w:tc>
          <w:tcPr>
            <w:tcW w:w="2302" w:type="dxa"/>
          </w:tcPr>
          <w:p w14:paraId="23D0B860" w14:textId="1F0B1971" w:rsidR="002077D2" w:rsidRDefault="002077D2" w:rsidP="0014269B">
            <w:pPr>
              <w:pStyle w:val="BodyText"/>
              <w:rPr>
                <w:ins w:id="728" w:author="daviti matiashvili" w:date="2024-10-21T17:43:00Z" w16du:dateUtc="2024-10-21T13:43:00Z"/>
              </w:rPr>
            </w:pPr>
            <w:ins w:id="729" w:author="daviti matiashvili" w:date="2024-10-21T17:44:00Z" w16du:dateUtc="2024-10-21T13:44:00Z">
              <w:r>
                <w:t>length</w:t>
              </w:r>
            </w:ins>
          </w:p>
        </w:tc>
        <w:tc>
          <w:tcPr>
            <w:tcW w:w="2302" w:type="dxa"/>
          </w:tcPr>
          <w:p w14:paraId="193DFC71" w14:textId="77777777" w:rsidR="002077D2" w:rsidRDefault="002077D2" w:rsidP="0014269B">
            <w:pPr>
              <w:pStyle w:val="BodyText"/>
              <w:rPr>
                <w:ins w:id="730" w:author="daviti matiashvili" w:date="2024-10-21T17:43:00Z" w16du:dateUtc="2024-10-21T13:43:00Z"/>
              </w:rPr>
            </w:pPr>
          </w:p>
        </w:tc>
        <w:tc>
          <w:tcPr>
            <w:tcW w:w="2302" w:type="dxa"/>
          </w:tcPr>
          <w:p w14:paraId="7A0A2C0D" w14:textId="06A9F390" w:rsidR="002077D2" w:rsidRDefault="002077D2" w:rsidP="0014269B">
            <w:pPr>
              <w:pStyle w:val="BodyText"/>
              <w:rPr>
                <w:ins w:id="731" w:author="daviti matiashvili" w:date="2024-10-21T17:43:00Z" w16du:dateUtc="2024-10-21T13:43:00Z"/>
              </w:rPr>
            </w:pPr>
            <w:ins w:id="732" w:author="daviti matiashvili" w:date="2024-10-21T17:44:00Z" w16du:dateUtc="2024-10-21T13:44:00Z">
              <w:r>
                <w:t>int</w:t>
              </w:r>
            </w:ins>
          </w:p>
        </w:tc>
      </w:tr>
    </w:tbl>
    <w:p w14:paraId="0E173C4D" w14:textId="77777777" w:rsidR="002077D2" w:rsidRDefault="002077D2" w:rsidP="006F645E">
      <w:pPr>
        <w:pStyle w:val="BodyText"/>
        <w:rPr>
          <w:ins w:id="733" w:author="daviti matiashvili" w:date="2024-10-21T17:44:00Z" w16du:dateUtc="2024-10-21T13:44:00Z"/>
          <w:rFonts w:asciiTheme="minorHAnsi" w:hAnsiTheme="minorHAnsi"/>
        </w:rPr>
      </w:pPr>
    </w:p>
    <w:p w14:paraId="7CFEF0AB" w14:textId="77777777" w:rsidR="002077D2" w:rsidRDefault="002077D2" w:rsidP="006F645E">
      <w:pPr>
        <w:pStyle w:val="BodyText"/>
        <w:rPr>
          <w:ins w:id="734" w:author="daviti matiashvili" w:date="2024-10-21T17:44:00Z" w16du:dateUtc="2024-10-21T13:44:00Z"/>
          <w:rFonts w:asciiTheme="minorHAnsi" w:hAnsiTheme="minorHAnsi"/>
        </w:rPr>
      </w:pPr>
    </w:p>
    <w:p w14:paraId="35387453" w14:textId="04B8FA28" w:rsidR="002077D2" w:rsidRDefault="002077D2" w:rsidP="006F645E">
      <w:pPr>
        <w:pStyle w:val="BodyText"/>
        <w:rPr>
          <w:ins w:id="735" w:author="daviti matiashvili" w:date="2024-10-21T17:49:00Z" w16du:dateUtc="2024-10-21T13:49:00Z"/>
          <w:rFonts w:asciiTheme="minorHAnsi" w:hAnsiTheme="minorHAnsi"/>
        </w:rPr>
      </w:pPr>
      <w:ins w:id="736" w:author="daviti matiashvili" w:date="2024-10-21T17:44:00Z" w16du:dateUtc="2024-10-21T13:44:00Z">
        <w:r>
          <w:rPr>
            <w:rFonts w:asciiTheme="minorHAnsi" w:hAnsiTheme="minorHAnsi"/>
          </w:rPr>
          <w:t xml:space="preserve">In table Track </w:t>
        </w:r>
        <w:proofErr w:type="spellStart"/>
        <w:r>
          <w:rPr>
            <w:rFonts w:asciiTheme="minorHAnsi" w:hAnsiTheme="minorHAnsi"/>
          </w:rPr>
          <w:t>TrackID</w:t>
        </w:r>
        <w:proofErr w:type="spellEnd"/>
        <w:r>
          <w:rPr>
            <w:rFonts w:asciiTheme="minorHAnsi" w:hAnsiTheme="minorHAnsi"/>
          </w:rPr>
          <w:t xml:space="preserve"> is PK</w:t>
        </w:r>
      </w:ins>
      <w:ins w:id="737" w:author="daviti matiashvili" w:date="2024-10-21T17:45:00Z" w16du:dateUtc="2024-10-21T13:45:00Z">
        <w:r>
          <w:rPr>
            <w:rFonts w:asciiTheme="minorHAnsi" w:hAnsiTheme="minorHAnsi"/>
          </w:rPr>
          <w:t xml:space="preserve">, </w:t>
        </w:r>
        <w:proofErr w:type="spellStart"/>
        <w:r>
          <w:rPr>
            <w:rFonts w:asciiTheme="minorHAnsi" w:hAnsiTheme="minorHAnsi"/>
          </w:rPr>
          <w:t>repairID</w:t>
        </w:r>
        <w:proofErr w:type="spellEnd"/>
        <w:r>
          <w:rPr>
            <w:rFonts w:asciiTheme="minorHAnsi" w:hAnsiTheme="minorHAnsi"/>
          </w:rPr>
          <w:t xml:space="preserve"> is FK from table Repair and it tells us if Track needs to repair and last attribute length which </w:t>
        </w:r>
      </w:ins>
      <w:ins w:id="738" w:author="daviti matiashvili" w:date="2024-10-21T17:46:00Z" w16du:dateUtc="2024-10-21T13:46:00Z">
        <w:r>
          <w:rPr>
            <w:rFonts w:asciiTheme="minorHAnsi" w:hAnsiTheme="minorHAnsi"/>
          </w:rPr>
          <w:t xml:space="preserve">tells us track length. Table </w:t>
        </w:r>
        <w:proofErr w:type="gramStart"/>
        <w:r>
          <w:rPr>
            <w:rFonts w:asciiTheme="minorHAnsi" w:hAnsiTheme="minorHAnsi"/>
          </w:rPr>
          <w:t>Track  has</w:t>
        </w:r>
        <w:proofErr w:type="gramEnd"/>
        <w:r>
          <w:rPr>
            <w:rFonts w:asciiTheme="minorHAnsi" w:hAnsiTheme="minorHAnsi"/>
          </w:rPr>
          <w:t xml:space="preserve"> One-to-One relationship with table Repair  and has Many-to-Many relationship with table Lines.</w:t>
        </w:r>
      </w:ins>
    </w:p>
    <w:p w14:paraId="6AA5E414" w14:textId="77777777" w:rsidR="002077D2" w:rsidRDefault="002077D2" w:rsidP="006F645E">
      <w:pPr>
        <w:pStyle w:val="BodyText"/>
        <w:rPr>
          <w:ins w:id="739" w:author="daviti matiashvili" w:date="2024-10-21T17:49:00Z" w16du:dateUtc="2024-10-21T13:49:00Z"/>
          <w:rFonts w:asciiTheme="minorHAnsi" w:hAnsiTheme="minorHAnsi"/>
        </w:rPr>
      </w:pPr>
    </w:p>
    <w:p w14:paraId="38DA8B92" w14:textId="77777777" w:rsidR="002077D2" w:rsidRDefault="002077D2" w:rsidP="006F645E">
      <w:pPr>
        <w:pStyle w:val="BodyText"/>
        <w:rPr>
          <w:ins w:id="740" w:author="daviti matiashvili" w:date="2024-10-21T17:49:00Z" w16du:dateUtc="2024-10-21T13:49:00Z"/>
          <w:rFonts w:asciiTheme="minorHAnsi" w:hAnsiTheme="minorHAnsi"/>
        </w:rPr>
      </w:pPr>
    </w:p>
    <w:p w14:paraId="24DC3F6D" w14:textId="77777777" w:rsidR="002077D2" w:rsidRDefault="002077D2" w:rsidP="006F645E">
      <w:pPr>
        <w:pStyle w:val="BodyText"/>
        <w:rPr>
          <w:ins w:id="741" w:author="daviti matiashvili" w:date="2024-10-21T17:43:00Z" w16du:dateUtc="2024-10-21T13:43:00Z"/>
          <w:rFonts w:asciiTheme="minorHAnsi" w:hAnsiTheme="minorHAnsi"/>
        </w:rPr>
      </w:pPr>
    </w:p>
    <w:p w14:paraId="13EE1959" w14:textId="77777777" w:rsidR="002077D2" w:rsidRDefault="002077D2" w:rsidP="006F645E">
      <w:pPr>
        <w:pStyle w:val="BodyText"/>
        <w:rPr>
          <w:ins w:id="742" w:author="daviti matiashvili" w:date="2024-10-21T17:43:00Z" w16du:dateUtc="2024-10-21T13:43:00Z"/>
          <w:rFonts w:asciiTheme="minorHAnsi" w:hAnsiTheme="minorHAnsi"/>
        </w:rPr>
      </w:pPr>
    </w:p>
    <w:p w14:paraId="3536AA73" w14:textId="77777777" w:rsidR="002077D2" w:rsidRDefault="002077D2" w:rsidP="006F645E">
      <w:pPr>
        <w:pStyle w:val="BodyText"/>
        <w:rPr>
          <w:ins w:id="743" w:author="daviti matiashvili" w:date="2024-10-21T17:43:00Z" w16du:dateUtc="2024-10-21T13:43:00Z"/>
          <w:rFonts w:asciiTheme="minorHAnsi" w:hAnsiTheme="minorHAnsi"/>
        </w:rPr>
      </w:pPr>
    </w:p>
    <w:p w14:paraId="4CECD77B" w14:textId="77777777" w:rsidR="002077D2" w:rsidRDefault="002077D2" w:rsidP="002077D2">
      <w:pPr>
        <w:pStyle w:val="BodyText"/>
        <w:rPr>
          <w:ins w:id="744" w:author="daviti matiashvili" w:date="2024-10-21T17:49:00Z" w16du:dateUtc="2024-10-21T13:49:00Z"/>
          <w:rFonts w:asciiTheme="minorHAnsi" w:hAnsiTheme="minorHAnsi"/>
        </w:rPr>
      </w:pPr>
    </w:p>
    <w:p w14:paraId="35135FB4" w14:textId="77777777" w:rsidR="002077D2" w:rsidRDefault="002077D2" w:rsidP="002077D2">
      <w:pPr>
        <w:pStyle w:val="BodyText"/>
        <w:rPr>
          <w:ins w:id="745" w:author="daviti matiashvili" w:date="2024-10-21T17:49:00Z" w16du:dateUtc="2024-10-21T13:49:00Z"/>
          <w:rFonts w:asciiTheme="minorHAnsi" w:hAnsiTheme="minorHAnsi"/>
        </w:rPr>
      </w:pPr>
      <w:ins w:id="746" w:author="daviti matiashvili" w:date="2024-10-21T17:49:00Z" w16du:dateUtc="2024-10-21T13:49:00Z">
        <w:r>
          <w:rPr>
            <w:rFonts w:asciiTheme="minorHAnsi" w:hAnsiTheme="minorHAnsi"/>
          </w:rPr>
          <w:t>Example with data</w:t>
        </w:r>
      </w:ins>
    </w:p>
    <w:p w14:paraId="434B43F3" w14:textId="77777777" w:rsidR="002077D2" w:rsidRDefault="002077D2" w:rsidP="002077D2">
      <w:pPr>
        <w:pStyle w:val="BodyText"/>
        <w:rPr>
          <w:ins w:id="747" w:author="daviti matiashvili" w:date="2024-10-21T17:49:00Z" w16du:dateUtc="2024-10-21T13:49:00Z"/>
          <w:rFonts w:asciiTheme="minorHAnsi" w:hAnsiTheme="minorHAnsi"/>
        </w:rPr>
      </w:pPr>
    </w:p>
    <w:tbl>
      <w:tblPr>
        <w:tblpPr w:leftFromText="180" w:rightFromText="180" w:vertAnchor="text" w:horzAnchor="margin" w:tblpXSpec="center" w:tblpY="364"/>
        <w:tblW w:w="5607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1869"/>
        <w:gridCol w:w="1869"/>
      </w:tblGrid>
      <w:tr w:rsidR="002077D2" w14:paraId="7C1A2BD4" w14:textId="77777777" w:rsidTr="0014269B">
        <w:trPr>
          <w:trHeight w:val="366"/>
          <w:ins w:id="748" w:author="daviti matiashvili" w:date="2024-10-21T17:49:00Z" w16du:dateUtc="2024-10-21T13:49:00Z"/>
        </w:trPr>
        <w:tc>
          <w:tcPr>
            <w:tcW w:w="1869" w:type="dxa"/>
            <w:shd w:val="clear" w:color="auto" w:fill="76CDD8"/>
          </w:tcPr>
          <w:p w14:paraId="397A86A9" w14:textId="238DC161" w:rsidR="002077D2" w:rsidRPr="00BE17E0" w:rsidRDefault="002077D2" w:rsidP="0014269B">
            <w:pPr>
              <w:pStyle w:val="BodyText"/>
              <w:widowControl w:val="0"/>
              <w:spacing w:line="360" w:lineRule="auto"/>
              <w:jc w:val="center"/>
              <w:rPr>
                <w:ins w:id="749" w:author="daviti matiashvili" w:date="2024-10-21T17:49:00Z" w16du:dateUtc="2024-10-21T13:49:00Z"/>
                <w:color w:val="FFFFFF" w:themeColor="background1"/>
                <w:sz w:val="18"/>
                <w:szCs w:val="18"/>
              </w:rPr>
            </w:pPr>
            <w:proofErr w:type="spellStart"/>
            <w:ins w:id="750" w:author="daviti matiashvili" w:date="2024-10-21T17:49:00Z" w16du:dateUtc="2024-10-21T13:49:00Z">
              <w:r>
                <w:rPr>
                  <w:color w:val="FFFFFF" w:themeColor="background1"/>
                  <w:sz w:val="18"/>
                  <w:szCs w:val="18"/>
                </w:rPr>
                <w:t>TrackID</w:t>
              </w:r>
              <w:proofErr w:type="spellEnd"/>
            </w:ins>
          </w:p>
        </w:tc>
        <w:tc>
          <w:tcPr>
            <w:tcW w:w="1869" w:type="dxa"/>
            <w:shd w:val="clear" w:color="auto" w:fill="76CDD8"/>
          </w:tcPr>
          <w:p w14:paraId="2C8CE2E1" w14:textId="47750C8C" w:rsidR="002077D2" w:rsidRPr="00BE17E0" w:rsidRDefault="002077D2" w:rsidP="002077D2">
            <w:pPr>
              <w:pStyle w:val="BodyText"/>
              <w:widowControl w:val="0"/>
              <w:spacing w:line="360" w:lineRule="auto"/>
              <w:rPr>
                <w:ins w:id="751" w:author="daviti matiashvili" w:date="2024-10-21T17:49:00Z" w16du:dateUtc="2024-10-21T13:49:00Z"/>
                <w:color w:val="FFFFFF" w:themeColor="background1"/>
                <w:sz w:val="18"/>
                <w:szCs w:val="18"/>
              </w:rPr>
              <w:pPrChange w:id="752" w:author="daviti matiashvili" w:date="2024-10-21T17:49:00Z" w16du:dateUtc="2024-10-21T13:49:00Z">
                <w:pPr>
                  <w:pStyle w:val="BodyText"/>
                  <w:framePr w:hSpace="180" w:wrap="around" w:vAnchor="text" w:hAnchor="margin" w:xAlign="center" w:y="364"/>
                  <w:widowControl w:val="0"/>
                  <w:spacing w:line="360" w:lineRule="auto"/>
                  <w:jc w:val="center"/>
                </w:pPr>
              </w:pPrChange>
            </w:pPr>
            <w:ins w:id="753" w:author="daviti matiashvili" w:date="2024-10-21T17:49:00Z" w16du:dateUtc="2024-10-21T13:49:00Z">
              <w:r>
                <w:rPr>
                  <w:color w:val="FFFFFF" w:themeColor="background1"/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color w:val="FFFFFF" w:themeColor="background1"/>
                  <w:sz w:val="18"/>
                  <w:szCs w:val="18"/>
                </w:rPr>
                <w:t>RepairID</w:t>
              </w:r>
              <w:proofErr w:type="spellEnd"/>
            </w:ins>
          </w:p>
        </w:tc>
        <w:tc>
          <w:tcPr>
            <w:tcW w:w="1869" w:type="dxa"/>
            <w:shd w:val="clear" w:color="auto" w:fill="76CDD8"/>
          </w:tcPr>
          <w:p w14:paraId="33E89147" w14:textId="199806CD" w:rsidR="002077D2" w:rsidRPr="00BE17E0" w:rsidRDefault="002077D2" w:rsidP="0014269B">
            <w:pPr>
              <w:pStyle w:val="BodyText"/>
              <w:widowControl w:val="0"/>
              <w:spacing w:line="360" w:lineRule="auto"/>
              <w:rPr>
                <w:ins w:id="754" w:author="daviti matiashvili" w:date="2024-10-21T17:49:00Z" w16du:dateUtc="2024-10-21T13:49:00Z"/>
                <w:color w:val="FFFFFF" w:themeColor="background1"/>
                <w:sz w:val="18"/>
                <w:szCs w:val="18"/>
              </w:rPr>
            </w:pPr>
            <w:ins w:id="755" w:author="daviti matiashvili" w:date="2024-10-21T17:50:00Z" w16du:dateUtc="2024-10-21T13:50:00Z">
              <w:r>
                <w:rPr>
                  <w:color w:val="FFFFFF" w:themeColor="background1"/>
                  <w:sz w:val="18"/>
                  <w:szCs w:val="18"/>
                </w:rPr>
                <w:t>length</w:t>
              </w:r>
            </w:ins>
          </w:p>
        </w:tc>
      </w:tr>
      <w:tr w:rsidR="002077D2" w14:paraId="14B294CB" w14:textId="77777777" w:rsidTr="0014269B">
        <w:trPr>
          <w:trHeight w:val="541"/>
          <w:ins w:id="756" w:author="daviti matiashvili" w:date="2024-10-21T17:49:00Z" w16du:dateUtc="2024-10-21T13:49:00Z"/>
        </w:trPr>
        <w:tc>
          <w:tcPr>
            <w:tcW w:w="1869" w:type="dxa"/>
          </w:tcPr>
          <w:p w14:paraId="13105875" w14:textId="77777777" w:rsidR="002077D2" w:rsidRDefault="002077D2" w:rsidP="0014269B">
            <w:pPr>
              <w:pStyle w:val="BodyText"/>
              <w:rPr>
                <w:ins w:id="757" w:author="daviti matiashvili" w:date="2024-10-21T17:49:00Z" w16du:dateUtc="2024-10-21T13:49:00Z"/>
              </w:rPr>
            </w:pPr>
            <w:ins w:id="758" w:author="daviti matiashvili" w:date="2024-10-21T17:49:00Z" w16du:dateUtc="2024-10-21T13:49:00Z">
              <w:r>
                <w:t xml:space="preserve">        1</w:t>
              </w:r>
            </w:ins>
          </w:p>
        </w:tc>
        <w:tc>
          <w:tcPr>
            <w:tcW w:w="1869" w:type="dxa"/>
          </w:tcPr>
          <w:p w14:paraId="751E3E77" w14:textId="7574CED4" w:rsidR="002077D2" w:rsidRDefault="002077D2" w:rsidP="0014269B">
            <w:pPr>
              <w:pStyle w:val="BodyText"/>
              <w:rPr>
                <w:ins w:id="759" w:author="daviti matiashvili" w:date="2024-10-21T17:49:00Z" w16du:dateUtc="2024-10-21T13:49:00Z"/>
              </w:rPr>
            </w:pPr>
            <w:ins w:id="760" w:author="daviti matiashvili" w:date="2024-10-21T17:49:00Z" w16du:dateUtc="2024-10-21T13:49:00Z">
              <w:r>
                <w:t xml:space="preserve">  </w:t>
              </w:r>
            </w:ins>
            <w:ins w:id="761" w:author="daviti matiashvili" w:date="2024-10-21T17:50:00Z" w16du:dateUtc="2024-10-21T13:50:00Z">
              <w:r>
                <w:t>Null</w:t>
              </w:r>
            </w:ins>
          </w:p>
        </w:tc>
        <w:tc>
          <w:tcPr>
            <w:tcW w:w="1869" w:type="dxa"/>
          </w:tcPr>
          <w:p w14:paraId="244F63C0" w14:textId="77F17E86" w:rsidR="002077D2" w:rsidRDefault="002077D2" w:rsidP="0014269B">
            <w:pPr>
              <w:pStyle w:val="BodyText"/>
              <w:rPr>
                <w:ins w:id="762" w:author="daviti matiashvili" w:date="2024-10-21T17:49:00Z" w16du:dateUtc="2024-10-21T13:49:00Z"/>
              </w:rPr>
            </w:pPr>
            <w:ins w:id="763" w:author="daviti matiashvili" w:date="2024-10-21T17:50:00Z" w16du:dateUtc="2024-10-21T13:50:00Z">
              <w:r>
                <w:t>254</w:t>
              </w:r>
            </w:ins>
          </w:p>
        </w:tc>
      </w:tr>
    </w:tbl>
    <w:p w14:paraId="75948E92" w14:textId="77777777" w:rsidR="002077D2" w:rsidRDefault="002077D2" w:rsidP="006F645E">
      <w:pPr>
        <w:pStyle w:val="BodyText"/>
        <w:rPr>
          <w:ins w:id="764" w:author="daviti matiashvili" w:date="2024-10-21T17:50:00Z" w16du:dateUtc="2024-10-21T13:50:00Z"/>
          <w:rFonts w:asciiTheme="minorHAnsi" w:hAnsiTheme="minorHAnsi"/>
        </w:rPr>
      </w:pPr>
    </w:p>
    <w:p w14:paraId="2202F3A2" w14:textId="77777777" w:rsidR="002077D2" w:rsidRDefault="002077D2" w:rsidP="006F645E">
      <w:pPr>
        <w:pStyle w:val="BodyText"/>
        <w:rPr>
          <w:ins w:id="765" w:author="daviti matiashvili" w:date="2024-10-21T17:50:00Z" w16du:dateUtc="2024-10-21T13:50:00Z"/>
          <w:rFonts w:asciiTheme="minorHAnsi" w:hAnsiTheme="minorHAnsi"/>
        </w:rPr>
      </w:pPr>
    </w:p>
    <w:p w14:paraId="056E39B2" w14:textId="77777777" w:rsidR="002077D2" w:rsidRDefault="002077D2" w:rsidP="006F645E">
      <w:pPr>
        <w:pStyle w:val="BodyText"/>
        <w:rPr>
          <w:ins w:id="766" w:author="daviti matiashvili" w:date="2024-10-21T17:50:00Z" w16du:dateUtc="2024-10-21T13:50:00Z"/>
          <w:rFonts w:asciiTheme="minorHAnsi" w:hAnsiTheme="minorHAnsi"/>
        </w:rPr>
      </w:pPr>
    </w:p>
    <w:p w14:paraId="3310E236" w14:textId="77777777" w:rsidR="002077D2" w:rsidRDefault="002077D2" w:rsidP="006F645E">
      <w:pPr>
        <w:pStyle w:val="BodyText"/>
        <w:rPr>
          <w:ins w:id="767" w:author="daviti matiashvili" w:date="2024-10-21T17:50:00Z" w16du:dateUtc="2024-10-21T13:50:00Z"/>
          <w:rFonts w:asciiTheme="minorHAnsi" w:hAnsiTheme="minorHAnsi"/>
        </w:rPr>
      </w:pPr>
    </w:p>
    <w:p w14:paraId="23530EA1" w14:textId="77777777" w:rsidR="002077D2" w:rsidRDefault="002077D2" w:rsidP="006F645E">
      <w:pPr>
        <w:pStyle w:val="BodyText"/>
        <w:rPr>
          <w:ins w:id="768" w:author="daviti matiashvili" w:date="2024-10-21T17:50:00Z" w16du:dateUtc="2024-10-21T13:50:00Z"/>
          <w:rFonts w:asciiTheme="minorHAnsi" w:hAnsiTheme="minorHAnsi"/>
        </w:rPr>
      </w:pPr>
    </w:p>
    <w:p w14:paraId="720B30E3" w14:textId="77777777" w:rsidR="002077D2" w:rsidRDefault="002077D2" w:rsidP="006F645E">
      <w:pPr>
        <w:pStyle w:val="BodyText"/>
        <w:rPr>
          <w:ins w:id="769" w:author="daviti matiashvili" w:date="2024-10-21T17:50:00Z" w16du:dateUtc="2024-10-21T13:50:00Z"/>
          <w:rFonts w:asciiTheme="minorHAnsi" w:hAnsiTheme="minorHAnsi"/>
        </w:rPr>
      </w:pPr>
    </w:p>
    <w:p w14:paraId="5F099167" w14:textId="77777777" w:rsidR="002077D2" w:rsidRDefault="002077D2" w:rsidP="006F645E">
      <w:pPr>
        <w:pStyle w:val="BodyText"/>
        <w:rPr>
          <w:ins w:id="770" w:author="daviti matiashvili" w:date="2024-10-21T17:50:00Z" w16du:dateUtc="2024-10-21T13:50:00Z"/>
          <w:rFonts w:asciiTheme="minorHAnsi" w:hAnsiTheme="minorHAnsi"/>
        </w:rPr>
      </w:pPr>
    </w:p>
    <w:p w14:paraId="49C46A25" w14:textId="77777777" w:rsidR="002077D2" w:rsidRDefault="002077D2" w:rsidP="006F645E">
      <w:pPr>
        <w:pStyle w:val="BodyText"/>
        <w:rPr>
          <w:ins w:id="771" w:author="daviti matiashvili" w:date="2024-10-21T17:50:00Z" w16du:dateUtc="2024-10-21T13:50:00Z"/>
          <w:rFonts w:asciiTheme="minorHAnsi" w:hAnsiTheme="minorHAnsi"/>
        </w:rPr>
      </w:pPr>
    </w:p>
    <w:p w14:paraId="083EF602" w14:textId="77777777" w:rsidR="002077D2" w:rsidRDefault="002077D2" w:rsidP="006F645E">
      <w:pPr>
        <w:pStyle w:val="BodyText"/>
        <w:rPr>
          <w:ins w:id="772" w:author="daviti matiashvili" w:date="2024-10-21T17:50:00Z" w16du:dateUtc="2024-10-21T13:50:00Z"/>
          <w:rFonts w:asciiTheme="minorHAnsi" w:hAnsiTheme="minorHAnsi"/>
        </w:rPr>
      </w:pPr>
    </w:p>
    <w:p w14:paraId="2F66D217" w14:textId="77777777" w:rsidR="002077D2" w:rsidRDefault="002077D2" w:rsidP="006F645E">
      <w:pPr>
        <w:pStyle w:val="BodyText"/>
        <w:rPr>
          <w:ins w:id="773" w:author="daviti matiashvili" w:date="2024-10-21T17:50:00Z" w16du:dateUtc="2024-10-21T13:50:00Z"/>
          <w:rFonts w:asciiTheme="minorHAnsi" w:hAnsiTheme="minorHAnsi"/>
        </w:rPr>
      </w:pPr>
    </w:p>
    <w:p w14:paraId="5336BB7B" w14:textId="77777777" w:rsidR="002077D2" w:rsidRDefault="002077D2" w:rsidP="006F645E">
      <w:pPr>
        <w:pStyle w:val="BodyText"/>
        <w:rPr>
          <w:ins w:id="774" w:author="daviti matiashvili" w:date="2024-10-21T17:50:00Z" w16du:dateUtc="2024-10-21T13:50:00Z"/>
          <w:rFonts w:asciiTheme="minorHAnsi" w:hAnsiTheme="minorHAnsi"/>
        </w:rPr>
      </w:pPr>
    </w:p>
    <w:p w14:paraId="041C0484" w14:textId="77777777" w:rsidR="002077D2" w:rsidRDefault="002077D2" w:rsidP="006F645E">
      <w:pPr>
        <w:pStyle w:val="BodyText"/>
        <w:rPr>
          <w:ins w:id="775" w:author="daviti matiashvili" w:date="2024-10-21T17:50:00Z" w16du:dateUtc="2024-10-21T13:50:00Z"/>
          <w:rFonts w:asciiTheme="minorHAnsi" w:hAnsiTheme="minorHAnsi"/>
        </w:rPr>
      </w:pPr>
    </w:p>
    <w:p w14:paraId="378F9AA9" w14:textId="77777777" w:rsidR="002077D2" w:rsidRDefault="002077D2" w:rsidP="006F645E">
      <w:pPr>
        <w:pStyle w:val="BodyText"/>
        <w:rPr>
          <w:ins w:id="776" w:author="daviti matiashvili" w:date="2024-10-21T17:50:00Z" w16du:dateUtc="2024-10-21T13:50:00Z"/>
          <w:rFonts w:asciiTheme="minorHAnsi" w:hAnsiTheme="minorHAnsi"/>
        </w:rPr>
      </w:pPr>
    </w:p>
    <w:p w14:paraId="58E58B0A" w14:textId="77777777" w:rsidR="002077D2" w:rsidRDefault="002077D2" w:rsidP="006F645E">
      <w:pPr>
        <w:pStyle w:val="BodyText"/>
        <w:rPr>
          <w:ins w:id="777" w:author="daviti matiashvili" w:date="2024-10-21T17:50:00Z" w16du:dateUtc="2024-10-21T13:50:00Z"/>
          <w:rFonts w:asciiTheme="minorHAnsi" w:hAnsiTheme="minorHAnsi"/>
        </w:rPr>
      </w:pPr>
    </w:p>
    <w:p w14:paraId="651BE157" w14:textId="77777777" w:rsidR="002077D2" w:rsidRDefault="002077D2" w:rsidP="006F645E">
      <w:pPr>
        <w:pStyle w:val="BodyText"/>
        <w:rPr>
          <w:ins w:id="778" w:author="daviti matiashvili" w:date="2024-10-21T17:50:00Z" w16du:dateUtc="2024-10-21T13:50:00Z"/>
          <w:rFonts w:asciiTheme="minorHAnsi" w:hAnsiTheme="minorHAnsi"/>
        </w:rPr>
      </w:pPr>
    </w:p>
    <w:p w14:paraId="250C667F" w14:textId="77777777" w:rsidR="002077D2" w:rsidRDefault="002077D2" w:rsidP="006F645E">
      <w:pPr>
        <w:pStyle w:val="BodyText"/>
        <w:rPr>
          <w:ins w:id="779" w:author="daviti matiashvili" w:date="2024-10-21T17:50:00Z" w16du:dateUtc="2024-10-21T13:50:00Z"/>
          <w:rFonts w:asciiTheme="minorHAnsi" w:hAnsiTheme="minorHAnsi"/>
        </w:rPr>
      </w:pPr>
    </w:p>
    <w:p w14:paraId="65E3FD51" w14:textId="77777777" w:rsidR="002077D2" w:rsidRDefault="002077D2" w:rsidP="006F645E">
      <w:pPr>
        <w:pStyle w:val="BodyText"/>
        <w:rPr>
          <w:ins w:id="780" w:author="daviti matiashvili" w:date="2024-10-21T17:50:00Z" w16du:dateUtc="2024-10-21T13:50:00Z"/>
          <w:rFonts w:asciiTheme="minorHAnsi" w:hAnsiTheme="minorHAnsi"/>
        </w:rPr>
      </w:pPr>
    </w:p>
    <w:p w14:paraId="3CD7C8C0" w14:textId="77777777" w:rsidR="002077D2" w:rsidRDefault="002077D2" w:rsidP="006F645E">
      <w:pPr>
        <w:pStyle w:val="BodyText"/>
        <w:rPr>
          <w:ins w:id="781" w:author="daviti matiashvili" w:date="2024-10-21T17:50:00Z" w16du:dateUtc="2024-10-21T13:50:00Z"/>
          <w:rFonts w:asciiTheme="minorHAnsi" w:hAnsiTheme="minorHAnsi"/>
        </w:rPr>
      </w:pPr>
    </w:p>
    <w:p w14:paraId="6BAA76AE" w14:textId="77777777" w:rsidR="002077D2" w:rsidRDefault="002077D2" w:rsidP="006F645E">
      <w:pPr>
        <w:pStyle w:val="BodyText"/>
        <w:rPr>
          <w:ins w:id="782" w:author="daviti matiashvili" w:date="2024-10-21T17:50:00Z" w16du:dateUtc="2024-10-21T13:50:00Z"/>
          <w:rFonts w:asciiTheme="minorHAnsi" w:hAnsiTheme="minorHAnsi"/>
        </w:rPr>
      </w:pPr>
    </w:p>
    <w:p w14:paraId="2C247A29" w14:textId="46A96DFC" w:rsidR="002077D2" w:rsidRDefault="002077D2" w:rsidP="006F645E">
      <w:pPr>
        <w:pStyle w:val="BodyText"/>
        <w:rPr>
          <w:ins w:id="783" w:author="daviti matiashvili" w:date="2024-10-21T17:50:00Z" w16du:dateUtc="2024-10-21T13:50:00Z"/>
          <w:rFonts w:asciiTheme="minorHAnsi" w:hAnsiTheme="minorHAnsi"/>
        </w:rPr>
      </w:pPr>
      <w:ins w:id="784" w:author="daviti matiashvili" w:date="2024-10-21T17:50:00Z" w16du:dateUtc="2024-10-21T13:50:00Z">
        <w:r>
          <w:rPr>
            <w:rFonts w:asciiTheme="minorHAnsi" w:hAnsiTheme="minorHAnsi"/>
          </w:rPr>
          <w:t>Table Tunnel</w:t>
        </w:r>
      </w:ins>
    </w:p>
    <w:p w14:paraId="558ACDA7" w14:textId="77777777" w:rsidR="002077D2" w:rsidRDefault="002077D2" w:rsidP="006F645E">
      <w:pPr>
        <w:pStyle w:val="BodyText"/>
        <w:rPr>
          <w:ins w:id="785" w:author="daviti matiashvili" w:date="2024-10-21T17:50:00Z" w16du:dateUtc="2024-10-21T13:50:00Z"/>
          <w:rFonts w:asciiTheme="minorHAnsi" w:hAnsiTheme="minorHAnsi"/>
        </w:rPr>
      </w:pPr>
    </w:p>
    <w:p w14:paraId="493BA1C3" w14:textId="77777777" w:rsidR="002077D2" w:rsidRDefault="002077D2" w:rsidP="002077D2">
      <w:pPr>
        <w:pStyle w:val="BodyText"/>
        <w:rPr>
          <w:ins w:id="786" w:author="daviti matiashvili" w:date="2024-10-21T17:50:00Z" w16du:dateUtc="2024-10-21T13:50:00Z"/>
          <w:rFonts w:asciiTheme="minorHAnsi" w:hAnsiTheme="minorHAnsi"/>
        </w:rPr>
      </w:pPr>
    </w:p>
    <w:tbl>
      <w:tblPr>
        <w:tblW w:w="0" w:type="auto"/>
        <w:tblInd w:w="-45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649"/>
        <w:gridCol w:w="2302"/>
        <w:gridCol w:w="2302"/>
        <w:gridCol w:w="2302"/>
        <w:tblGridChange w:id="787">
          <w:tblGrid>
            <w:gridCol w:w="2649"/>
            <w:gridCol w:w="2302"/>
            <w:gridCol w:w="2302"/>
            <w:gridCol w:w="2302"/>
          </w:tblGrid>
        </w:tblGridChange>
      </w:tblGrid>
      <w:tr w:rsidR="002077D2" w14:paraId="7B47A13F" w14:textId="77777777" w:rsidTr="0014269B">
        <w:trPr>
          <w:trHeight w:val="432"/>
          <w:ins w:id="788" w:author="daviti matiashvili" w:date="2024-10-21T17:50:00Z" w16du:dateUtc="2024-10-21T13:50:00Z"/>
        </w:trPr>
        <w:tc>
          <w:tcPr>
            <w:tcW w:w="2649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0FB984D1" w14:textId="77777777" w:rsidR="002077D2" w:rsidRPr="00D874ED" w:rsidRDefault="002077D2" w:rsidP="0014269B">
            <w:pPr>
              <w:pStyle w:val="BodyText"/>
              <w:rPr>
                <w:ins w:id="789" w:author="daviti matiashvili" w:date="2024-10-21T17:50:00Z" w16du:dateUtc="2024-10-21T13:50:00Z"/>
              </w:rPr>
            </w:pPr>
            <w:ins w:id="790" w:author="daviti matiashvili" w:date="2024-10-21T17:50:00Z" w16du:dateUtc="2024-10-21T13:50:00Z">
              <w:r w:rsidRPr="00D874ED">
                <w:t>Table Name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5B290AA2" w14:textId="77777777" w:rsidR="002077D2" w:rsidRPr="00D874ED" w:rsidRDefault="002077D2" w:rsidP="0014269B">
            <w:pPr>
              <w:pStyle w:val="BodyText"/>
              <w:rPr>
                <w:ins w:id="791" w:author="daviti matiashvili" w:date="2024-10-21T17:50:00Z" w16du:dateUtc="2024-10-21T13:50:00Z"/>
              </w:rPr>
            </w:pPr>
            <w:ins w:id="792" w:author="daviti matiashvili" w:date="2024-10-21T17:50:00Z" w16du:dateUtc="2024-10-21T13:50:00Z">
              <w:r w:rsidRPr="00D874ED">
                <w:t xml:space="preserve">Field name 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5089D858" w14:textId="77777777" w:rsidR="002077D2" w:rsidRPr="00D874ED" w:rsidRDefault="002077D2" w:rsidP="0014269B">
            <w:pPr>
              <w:pStyle w:val="BodyText"/>
              <w:rPr>
                <w:ins w:id="793" w:author="daviti matiashvili" w:date="2024-10-21T17:50:00Z" w16du:dateUtc="2024-10-21T13:50:00Z"/>
              </w:rPr>
            </w:pPr>
            <w:ins w:id="794" w:author="daviti matiashvili" w:date="2024-10-21T17:50:00Z" w16du:dateUtc="2024-10-21T13:50:00Z">
              <w:r w:rsidRPr="00D874ED">
                <w:t xml:space="preserve">Field Description 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533D8C99" w14:textId="77777777" w:rsidR="002077D2" w:rsidRPr="00D874ED" w:rsidRDefault="002077D2" w:rsidP="0014269B">
            <w:pPr>
              <w:pStyle w:val="BodyText"/>
              <w:rPr>
                <w:ins w:id="795" w:author="daviti matiashvili" w:date="2024-10-21T17:50:00Z" w16du:dateUtc="2024-10-21T13:50:00Z"/>
              </w:rPr>
            </w:pPr>
            <w:ins w:id="796" w:author="daviti matiashvili" w:date="2024-10-21T17:50:00Z" w16du:dateUtc="2024-10-21T13:50:00Z">
              <w:r w:rsidRPr="00D874ED">
                <w:t xml:space="preserve">Data Type </w:t>
              </w:r>
            </w:ins>
          </w:p>
        </w:tc>
      </w:tr>
      <w:tr w:rsidR="002077D2" w14:paraId="76FCD0AE" w14:textId="77777777" w:rsidTr="0014269B">
        <w:trPr>
          <w:trHeight w:val="432"/>
          <w:ins w:id="797" w:author="daviti matiashvili" w:date="2024-10-21T17:50:00Z" w16du:dateUtc="2024-10-21T13:50:00Z"/>
        </w:trPr>
        <w:tc>
          <w:tcPr>
            <w:tcW w:w="2649" w:type="dxa"/>
            <w:vMerge w:val="restart"/>
          </w:tcPr>
          <w:p w14:paraId="0601DBA9" w14:textId="77777777" w:rsidR="002077D2" w:rsidRDefault="002077D2" w:rsidP="0014269B">
            <w:pPr>
              <w:pStyle w:val="BodyText"/>
              <w:rPr>
                <w:ins w:id="798" w:author="daviti matiashvili" w:date="2024-10-21T17:50:00Z" w16du:dateUtc="2024-10-21T13:50:00Z"/>
              </w:rPr>
            </w:pPr>
          </w:p>
          <w:p w14:paraId="105499EB" w14:textId="7AEB9459" w:rsidR="002077D2" w:rsidRPr="009509B4" w:rsidRDefault="002077D2" w:rsidP="0014269B">
            <w:pPr>
              <w:pStyle w:val="BodyText"/>
              <w:rPr>
                <w:ins w:id="799" w:author="daviti matiashvili" w:date="2024-10-21T17:50:00Z" w16du:dateUtc="2024-10-21T13:50:00Z"/>
              </w:rPr>
            </w:pPr>
            <w:ins w:id="800" w:author="daviti matiashvili" w:date="2024-10-21T17:50:00Z" w16du:dateUtc="2024-10-21T13:50:00Z">
              <w:r>
                <w:t xml:space="preserve">       T</w:t>
              </w:r>
              <w:r>
                <w:t>unnel</w:t>
              </w:r>
            </w:ins>
          </w:p>
        </w:tc>
        <w:tc>
          <w:tcPr>
            <w:tcW w:w="2302" w:type="dxa"/>
          </w:tcPr>
          <w:p w14:paraId="18A196B4" w14:textId="73E90942" w:rsidR="002077D2" w:rsidRDefault="002077D2" w:rsidP="0014269B">
            <w:pPr>
              <w:pStyle w:val="BodyText"/>
              <w:rPr>
                <w:ins w:id="801" w:author="daviti matiashvili" w:date="2024-10-21T17:50:00Z" w16du:dateUtc="2024-10-21T13:50:00Z"/>
              </w:rPr>
            </w:pPr>
            <w:proofErr w:type="spellStart"/>
            <w:ins w:id="802" w:author="daviti matiashvili" w:date="2024-10-21T17:50:00Z" w16du:dateUtc="2024-10-21T13:50:00Z">
              <w:r>
                <w:t>TrackI</w:t>
              </w:r>
            </w:ins>
            <w:ins w:id="803" w:author="daviti matiashvili" w:date="2024-10-21T17:51:00Z" w16du:dateUtc="2024-10-21T13:51:00Z">
              <w:r>
                <w:t>D</w:t>
              </w:r>
            </w:ins>
            <w:proofErr w:type="spellEnd"/>
          </w:p>
        </w:tc>
        <w:tc>
          <w:tcPr>
            <w:tcW w:w="2302" w:type="dxa"/>
          </w:tcPr>
          <w:p w14:paraId="0A1F3210" w14:textId="77777777" w:rsidR="002077D2" w:rsidRDefault="002077D2" w:rsidP="0014269B">
            <w:pPr>
              <w:pStyle w:val="BodyText"/>
              <w:rPr>
                <w:ins w:id="804" w:author="daviti matiashvili" w:date="2024-10-21T17:50:00Z" w16du:dateUtc="2024-10-21T13:50:00Z"/>
              </w:rPr>
            </w:pPr>
            <w:ins w:id="805" w:author="daviti matiashvili" w:date="2024-10-21T17:50:00Z" w16du:dateUtc="2024-10-21T13:50:00Z">
              <w:r>
                <w:t xml:space="preserve"> PK</w:t>
              </w:r>
            </w:ins>
          </w:p>
        </w:tc>
        <w:tc>
          <w:tcPr>
            <w:tcW w:w="2302" w:type="dxa"/>
          </w:tcPr>
          <w:p w14:paraId="69D04BE7" w14:textId="77777777" w:rsidR="002077D2" w:rsidRDefault="002077D2" w:rsidP="0014269B">
            <w:pPr>
              <w:pStyle w:val="BodyText"/>
              <w:rPr>
                <w:ins w:id="806" w:author="daviti matiashvili" w:date="2024-10-21T17:50:00Z" w16du:dateUtc="2024-10-21T13:50:00Z"/>
              </w:rPr>
            </w:pPr>
            <w:ins w:id="807" w:author="daviti matiashvili" w:date="2024-10-21T17:50:00Z" w16du:dateUtc="2024-10-21T13:50:00Z">
              <w:r>
                <w:t>Int</w:t>
              </w:r>
            </w:ins>
          </w:p>
        </w:tc>
      </w:tr>
      <w:tr w:rsidR="002077D2" w14:paraId="6F9A0C3B" w14:textId="77777777" w:rsidTr="0014269B">
        <w:trPr>
          <w:trHeight w:val="432"/>
          <w:ins w:id="808" w:author="daviti matiashvili" w:date="2024-10-21T17:50:00Z" w16du:dateUtc="2024-10-21T13:50:00Z"/>
        </w:trPr>
        <w:tc>
          <w:tcPr>
            <w:tcW w:w="2649" w:type="dxa"/>
            <w:vMerge/>
          </w:tcPr>
          <w:p w14:paraId="5BDE9566" w14:textId="77777777" w:rsidR="002077D2" w:rsidRDefault="002077D2" w:rsidP="0014269B">
            <w:pPr>
              <w:pStyle w:val="BodyText"/>
              <w:rPr>
                <w:ins w:id="809" w:author="daviti matiashvili" w:date="2024-10-21T17:50:00Z" w16du:dateUtc="2024-10-21T13:50:00Z"/>
              </w:rPr>
            </w:pPr>
          </w:p>
        </w:tc>
        <w:tc>
          <w:tcPr>
            <w:tcW w:w="2302" w:type="dxa"/>
          </w:tcPr>
          <w:p w14:paraId="0516635E" w14:textId="73852050" w:rsidR="002077D2" w:rsidRDefault="002077D2" w:rsidP="0014269B">
            <w:pPr>
              <w:pStyle w:val="BodyText"/>
              <w:rPr>
                <w:ins w:id="810" w:author="daviti matiashvili" w:date="2024-10-21T17:50:00Z" w16du:dateUtc="2024-10-21T13:50:00Z"/>
              </w:rPr>
            </w:pPr>
            <w:proofErr w:type="spellStart"/>
            <w:ins w:id="811" w:author="daviti matiashvili" w:date="2024-10-21T17:51:00Z" w16du:dateUtc="2024-10-21T13:51:00Z">
              <w:r>
                <w:t>LineID</w:t>
              </w:r>
            </w:ins>
            <w:proofErr w:type="spellEnd"/>
          </w:p>
        </w:tc>
        <w:tc>
          <w:tcPr>
            <w:tcW w:w="2302" w:type="dxa"/>
          </w:tcPr>
          <w:p w14:paraId="46EEC38C" w14:textId="77777777" w:rsidR="002077D2" w:rsidRDefault="002077D2" w:rsidP="0014269B">
            <w:pPr>
              <w:pStyle w:val="BodyText"/>
              <w:rPr>
                <w:ins w:id="812" w:author="daviti matiashvili" w:date="2024-10-21T17:50:00Z" w16du:dateUtc="2024-10-21T13:50:00Z"/>
              </w:rPr>
            </w:pPr>
            <w:ins w:id="813" w:author="daviti matiashvili" w:date="2024-10-21T17:50:00Z" w16du:dateUtc="2024-10-21T13:50:00Z">
              <w:r>
                <w:t>FK</w:t>
              </w:r>
            </w:ins>
          </w:p>
        </w:tc>
        <w:tc>
          <w:tcPr>
            <w:tcW w:w="2302" w:type="dxa"/>
          </w:tcPr>
          <w:p w14:paraId="50D0A6C1" w14:textId="439A4CCE" w:rsidR="002077D2" w:rsidRDefault="002077D2" w:rsidP="0014269B">
            <w:pPr>
              <w:pStyle w:val="BodyText"/>
              <w:rPr>
                <w:ins w:id="814" w:author="daviti matiashvili" w:date="2024-10-21T17:50:00Z" w16du:dateUtc="2024-10-21T13:50:00Z"/>
              </w:rPr>
            </w:pPr>
            <w:ins w:id="815" w:author="daviti matiashvili" w:date="2024-10-21T17:50:00Z" w16du:dateUtc="2024-10-21T13:50:00Z">
              <w:r>
                <w:t xml:space="preserve">Int      </w:t>
              </w:r>
            </w:ins>
          </w:p>
        </w:tc>
      </w:tr>
      <w:tr w:rsidR="002077D2" w14:paraId="3BACC28D" w14:textId="77777777" w:rsidTr="0014269B">
        <w:trPr>
          <w:trHeight w:val="432"/>
          <w:ins w:id="816" w:author="daviti matiashvili" w:date="2024-10-21T17:50:00Z" w16du:dateUtc="2024-10-21T13:50:00Z"/>
        </w:trPr>
        <w:tc>
          <w:tcPr>
            <w:tcW w:w="2649" w:type="dxa"/>
            <w:vMerge/>
          </w:tcPr>
          <w:p w14:paraId="03D436A3" w14:textId="77777777" w:rsidR="002077D2" w:rsidRDefault="002077D2" w:rsidP="0014269B">
            <w:pPr>
              <w:pStyle w:val="BodyText"/>
              <w:rPr>
                <w:ins w:id="817" w:author="daviti matiashvili" w:date="2024-10-21T17:50:00Z" w16du:dateUtc="2024-10-21T13:50:00Z"/>
              </w:rPr>
            </w:pPr>
          </w:p>
        </w:tc>
        <w:tc>
          <w:tcPr>
            <w:tcW w:w="2302" w:type="dxa"/>
          </w:tcPr>
          <w:p w14:paraId="7F40C0C9" w14:textId="106364EF" w:rsidR="002077D2" w:rsidRDefault="002077D2" w:rsidP="0014269B">
            <w:pPr>
              <w:pStyle w:val="BodyText"/>
              <w:rPr>
                <w:ins w:id="818" w:author="daviti matiashvili" w:date="2024-10-21T17:50:00Z" w16du:dateUtc="2024-10-21T13:50:00Z"/>
              </w:rPr>
            </w:pPr>
            <w:proofErr w:type="spellStart"/>
            <w:ins w:id="819" w:author="daviti matiashvili" w:date="2024-10-21T17:52:00Z" w16du:dateUtc="2024-10-21T13:52:00Z">
              <w:r>
                <w:t>R</w:t>
              </w:r>
            </w:ins>
            <w:ins w:id="820" w:author="daviti matiashvili" w:date="2024-10-21T17:51:00Z" w16du:dateUtc="2024-10-21T13:51:00Z">
              <w:r>
                <w:t>epairID</w:t>
              </w:r>
            </w:ins>
            <w:proofErr w:type="spellEnd"/>
          </w:p>
        </w:tc>
        <w:tc>
          <w:tcPr>
            <w:tcW w:w="2302" w:type="dxa"/>
          </w:tcPr>
          <w:p w14:paraId="7230DA59" w14:textId="7EFDC4E5" w:rsidR="002077D2" w:rsidRDefault="002077D2" w:rsidP="0014269B">
            <w:pPr>
              <w:pStyle w:val="BodyText"/>
              <w:rPr>
                <w:ins w:id="821" w:author="daviti matiashvili" w:date="2024-10-21T17:50:00Z" w16du:dateUtc="2024-10-21T13:50:00Z"/>
              </w:rPr>
            </w:pPr>
            <w:ins w:id="822" w:author="daviti matiashvili" w:date="2024-10-21T17:51:00Z" w16du:dateUtc="2024-10-21T13:51:00Z">
              <w:r>
                <w:t>FK</w:t>
              </w:r>
            </w:ins>
            <w:ins w:id="823" w:author="daviti matiashvili" w:date="2024-10-21T17:54:00Z" w16du:dateUtc="2024-10-21T13:54:00Z">
              <w:r w:rsidR="009937DA">
                <w:t xml:space="preserve"> </w:t>
              </w:r>
              <w:r w:rsidR="009937DA">
                <w:t>Nullable</w:t>
              </w:r>
            </w:ins>
          </w:p>
        </w:tc>
        <w:tc>
          <w:tcPr>
            <w:tcW w:w="2302" w:type="dxa"/>
          </w:tcPr>
          <w:p w14:paraId="573587EF" w14:textId="07618678" w:rsidR="002077D2" w:rsidRDefault="002077D2" w:rsidP="0014269B">
            <w:pPr>
              <w:pStyle w:val="BodyText"/>
              <w:rPr>
                <w:ins w:id="824" w:author="daviti matiashvili" w:date="2024-10-21T17:50:00Z" w16du:dateUtc="2024-10-21T13:50:00Z"/>
              </w:rPr>
            </w:pPr>
            <w:ins w:id="825" w:author="daviti matiashvili" w:date="2024-10-21T17:50:00Z" w16du:dateUtc="2024-10-21T13:50:00Z">
              <w:r>
                <w:t>I</w:t>
              </w:r>
              <w:r>
                <w:t>nt</w:t>
              </w:r>
            </w:ins>
            <w:ins w:id="826" w:author="daviti matiashvili" w:date="2024-10-21T17:51:00Z" w16du:dateUtc="2024-10-21T13:51:00Z">
              <w:r>
                <w:t xml:space="preserve">    </w:t>
              </w:r>
            </w:ins>
          </w:p>
        </w:tc>
      </w:tr>
    </w:tbl>
    <w:p w14:paraId="660C2BC6" w14:textId="77777777" w:rsidR="002077D2" w:rsidRDefault="002077D2" w:rsidP="006F645E">
      <w:pPr>
        <w:pStyle w:val="BodyText"/>
        <w:rPr>
          <w:ins w:id="827" w:author="daviti matiashvili" w:date="2024-10-21T17:51:00Z" w16du:dateUtc="2024-10-21T13:51:00Z"/>
          <w:rFonts w:asciiTheme="minorHAnsi" w:hAnsiTheme="minorHAnsi"/>
        </w:rPr>
      </w:pPr>
    </w:p>
    <w:p w14:paraId="0D97754F" w14:textId="77777777" w:rsidR="002077D2" w:rsidRDefault="002077D2" w:rsidP="006F645E">
      <w:pPr>
        <w:pStyle w:val="BodyText"/>
        <w:rPr>
          <w:ins w:id="828" w:author="daviti matiashvili" w:date="2024-10-21T17:51:00Z" w16du:dateUtc="2024-10-21T13:51:00Z"/>
          <w:rFonts w:asciiTheme="minorHAnsi" w:hAnsiTheme="minorHAnsi"/>
        </w:rPr>
      </w:pPr>
    </w:p>
    <w:p w14:paraId="2BEFBDA0" w14:textId="77777777" w:rsidR="002077D2" w:rsidRDefault="002077D2" w:rsidP="006F645E">
      <w:pPr>
        <w:pStyle w:val="BodyText"/>
        <w:rPr>
          <w:ins w:id="829" w:author="daviti matiashvili" w:date="2024-10-21T17:51:00Z" w16du:dateUtc="2024-10-21T13:51:00Z"/>
          <w:rFonts w:asciiTheme="minorHAnsi" w:hAnsiTheme="minorHAnsi"/>
        </w:rPr>
      </w:pPr>
    </w:p>
    <w:p w14:paraId="634468B8" w14:textId="484D700E" w:rsidR="002077D2" w:rsidRDefault="002077D2" w:rsidP="006F645E">
      <w:pPr>
        <w:pStyle w:val="BodyText"/>
        <w:rPr>
          <w:ins w:id="830" w:author="daviti matiashvili" w:date="2024-10-21T17:55:00Z" w16du:dateUtc="2024-10-21T13:55:00Z"/>
          <w:rFonts w:asciiTheme="minorHAnsi" w:hAnsiTheme="minorHAnsi"/>
        </w:rPr>
      </w:pPr>
      <w:ins w:id="831" w:author="daviti matiashvili" w:date="2024-10-21T17:51:00Z" w16du:dateUtc="2024-10-21T13:51:00Z">
        <w:r>
          <w:rPr>
            <w:rFonts w:asciiTheme="minorHAnsi" w:hAnsiTheme="minorHAnsi"/>
          </w:rPr>
          <w:t xml:space="preserve">Table tunnel has </w:t>
        </w:r>
        <w:proofErr w:type="spellStart"/>
        <w:r>
          <w:rPr>
            <w:rFonts w:asciiTheme="minorHAnsi" w:hAnsiTheme="minorHAnsi"/>
          </w:rPr>
          <w:t>TrackID</w:t>
        </w:r>
        <w:proofErr w:type="spellEnd"/>
        <w:r>
          <w:rPr>
            <w:rFonts w:asciiTheme="minorHAnsi" w:hAnsiTheme="minorHAnsi"/>
          </w:rPr>
          <w:t xml:space="preserve"> as a PK</w:t>
        </w:r>
      </w:ins>
      <w:ins w:id="832" w:author="daviti matiashvili" w:date="2024-10-21T17:52:00Z" w16du:dateUtc="2024-10-21T13:52:00Z">
        <w:r>
          <w:rPr>
            <w:rFonts w:asciiTheme="minorHAnsi" w:hAnsiTheme="minorHAnsi"/>
          </w:rPr>
          <w:t xml:space="preserve"> and </w:t>
        </w:r>
        <w:proofErr w:type="spellStart"/>
        <w:r>
          <w:rPr>
            <w:rFonts w:asciiTheme="minorHAnsi" w:hAnsiTheme="minorHAnsi"/>
          </w:rPr>
          <w:t>LineID</w:t>
        </w:r>
        <w:proofErr w:type="spellEnd"/>
        <w:r>
          <w:rPr>
            <w:rFonts w:asciiTheme="minorHAnsi" w:hAnsiTheme="minorHAnsi"/>
          </w:rPr>
          <w:t xml:space="preserve">, </w:t>
        </w:r>
        <w:proofErr w:type="spellStart"/>
        <w:r>
          <w:rPr>
            <w:rFonts w:asciiTheme="minorHAnsi" w:hAnsiTheme="minorHAnsi"/>
          </w:rPr>
          <w:t>RepairID</w:t>
        </w:r>
        <w:proofErr w:type="spellEnd"/>
        <w:r>
          <w:rPr>
            <w:rFonts w:asciiTheme="minorHAnsi" w:hAnsiTheme="minorHAnsi"/>
          </w:rPr>
          <w:t xml:space="preserve"> as foreign keys. It has One-to-Many relationship with table Lines and that’s why we need </w:t>
        </w:r>
        <w:proofErr w:type="spellStart"/>
        <w:r>
          <w:rPr>
            <w:rFonts w:asciiTheme="minorHAnsi" w:hAnsiTheme="minorHAnsi"/>
          </w:rPr>
          <w:t>LineID</w:t>
        </w:r>
        <w:proofErr w:type="spellEnd"/>
        <w:r>
          <w:rPr>
            <w:rFonts w:asciiTheme="minorHAnsi" w:hAnsiTheme="minorHAnsi"/>
          </w:rPr>
          <w:t xml:space="preserve"> </w:t>
        </w:r>
      </w:ins>
      <w:ins w:id="833" w:author="daviti matiashvili" w:date="2024-10-21T17:53:00Z" w16du:dateUtc="2024-10-21T13:53:00Z">
        <w:r>
          <w:rPr>
            <w:rFonts w:asciiTheme="minorHAnsi" w:hAnsiTheme="minorHAnsi"/>
          </w:rPr>
          <w:t xml:space="preserve">in this table and has One-to-One relationship with table Repair and we add </w:t>
        </w:r>
        <w:proofErr w:type="spellStart"/>
        <w:r>
          <w:rPr>
            <w:rFonts w:asciiTheme="minorHAnsi" w:hAnsiTheme="minorHAnsi"/>
          </w:rPr>
          <w:t>repairID</w:t>
        </w:r>
        <w:proofErr w:type="spellEnd"/>
        <w:r>
          <w:rPr>
            <w:rFonts w:asciiTheme="minorHAnsi" w:hAnsiTheme="minorHAnsi"/>
          </w:rPr>
          <w:t xml:space="preserve"> in this table to track if some tunnels are damaged</w:t>
        </w:r>
      </w:ins>
      <w:ins w:id="834" w:author="daviti matiashvili" w:date="2024-10-21T17:55:00Z" w16du:dateUtc="2024-10-21T13:55:00Z">
        <w:r w:rsidR="009937DA">
          <w:rPr>
            <w:rFonts w:asciiTheme="minorHAnsi" w:hAnsiTheme="minorHAnsi"/>
          </w:rPr>
          <w:t>.</w:t>
        </w:r>
      </w:ins>
    </w:p>
    <w:p w14:paraId="05E1160A" w14:textId="77777777" w:rsidR="009937DA" w:rsidRDefault="009937DA" w:rsidP="006F645E">
      <w:pPr>
        <w:pStyle w:val="BodyText"/>
        <w:rPr>
          <w:ins w:id="835" w:author="daviti matiashvili" w:date="2024-10-21T17:55:00Z" w16du:dateUtc="2024-10-21T13:55:00Z"/>
          <w:rFonts w:asciiTheme="minorHAnsi" w:hAnsiTheme="minorHAnsi"/>
        </w:rPr>
      </w:pPr>
    </w:p>
    <w:p w14:paraId="45D679C2" w14:textId="77777777" w:rsidR="009937DA" w:rsidRDefault="009937DA" w:rsidP="006F645E">
      <w:pPr>
        <w:pStyle w:val="BodyText"/>
        <w:rPr>
          <w:ins w:id="836" w:author="daviti matiashvili" w:date="2024-10-21T17:55:00Z" w16du:dateUtc="2024-10-21T13:55:00Z"/>
          <w:rFonts w:asciiTheme="minorHAnsi" w:hAnsiTheme="minorHAnsi"/>
        </w:rPr>
      </w:pPr>
    </w:p>
    <w:p w14:paraId="7ACD75B7" w14:textId="77777777" w:rsidR="009937DA" w:rsidRDefault="009937DA" w:rsidP="006F645E">
      <w:pPr>
        <w:pStyle w:val="BodyText"/>
        <w:rPr>
          <w:ins w:id="837" w:author="daviti matiashvili" w:date="2024-10-21T17:55:00Z" w16du:dateUtc="2024-10-21T13:55:00Z"/>
          <w:rFonts w:asciiTheme="minorHAnsi" w:hAnsiTheme="minorHAnsi"/>
        </w:rPr>
      </w:pPr>
    </w:p>
    <w:p w14:paraId="23F57B8C" w14:textId="77777777" w:rsidR="009937DA" w:rsidRDefault="009937DA" w:rsidP="009937DA">
      <w:pPr>
        <w:pStyle w:val="BodyText"/>
        <w:rPr>
          <w:ins w:id="838" w:author="daviti matiashvili" w:date="2024-10-21T17:55:00Z" w16du:dateUtc="2024-10-21T13:55:00Z"/>
          <w:rFonts w:asciiTheme="minorHAnsi" w:hAnsiTheme="minorHAnsi"/>
        </w:rPr>
      </w:pPr>
    </w:p>
    <w:p w14:paraId="1B9166DB" w14:textId="77777777" w:rsidR="009937DA" w:rsidRDefault="009937DA" w:rsidP="009937DA">
      <w:pPr>
        <w:pStyle w:val="BodyText"/>
        <w:rPr>
          <w:ins w:id="839" w:author="daviti matiashvili" w:date="2024-10-21T17:55:00Z" w16du:dateUtc="2024-10-21T13:55:00Z"/>
          <w:rFonts w:asciiTheme="minorHAnsi" w:hAnsiTheme="minorHAnsi"/>
        </w:rPr>
      </w:pPr>
      <w:ins w:id="840" w:author="daviti matiashvili" w:date="2024-10-21T17:55:00Z" w16du:dateUtc="2024-10-21T13:55:00Z">
        <w:r>
          <w:rPr>
            <w:rFonts w:asciiTheme="minorHAnsi" w:hAnsiTheme="minorHAnsi"/>
          </w:rPr>
          <w:t>Example with data</w:t>
        </w:r>
      </w:ins>
    </w:p>
    <w:p w14:paraId="34238D7E" w14:textId="77777777" w:rsidR="009937DA" w:rsidRDefault="009937DA" w:rsidP="009937DA">
      <w:pPr>
        <w:pStyle w:val="BodyText"/>
        <w:rPr>
          <w:ins w:id="841" w:author="daviti matiashvili" w:date="2024-10-21T17:55:00Z" w16du:dateUtc="2024-10-21T13:55:00Z"/>
          <w:rFonts w:asciiTheme="minorHAnsi" w:hAnsiTheme="minorHAnsi"/>
        </w:rPr>
      </w:pPr>
    </w:p>
    <w:tbl>
      <w:tblPr>
        <w:tblpPr w:leftFromText="180" w:rightFromText="180" w:vertAnchor="text" w:horzAnchor="margin" w:tblpXSpec="center" w:tblpY="364"/>
        <w:tblW w:w="5607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1869"/>
        <w:gridCol w:w="1869"/>
      </w:tblGrid>
      <w:tr w:rsidR="009937DA" w14:paraId="54A9B6BD" w14:textId="77777777" w:rsidTr="0014269B">
        <w:trPr>
          <w:trHeight w:val="366"/>
          <w:ins w:id="842" w:author="daviti matiashvili" w:date="2024-10-21T17:55:00Z" w16du:dateUtc="2024-10-21T13:55:00Z"/>
        </w:trPr>
        <w:tc>
          <w:tcPr>
            <w:tcW w:w="1869" w:type="dxa"/>
            <w:shd w:val="clear" w:color="auto" w:fill="76CDD8"/>
          </w:tcPr>
          <w:p w14:paraId="52F7DB83" w14:textId="4DF490D9" w:rsidR="009937DA" w:rsidRPr="00BE17E0" w:rsidRDefault="009937DA" w:rsidP="0014269B">
            <w:pPr>
              <w:pStyle w:val="BodyText"/>
              <w:widowControl w:val="0"/>
              <w:spacing w:line="360" w:lineRule="auto"/>
              <w:jc w:val="center"/>
              <w:rPr>
                <w:ins w:id="843" w:author="daviti matiashvili" w:date="2024-10-21T17:55:00Z" w16du:dateUtc="2024-10-21T13:55:00Z"/>
                <w:color w:val="FFFFFF" w:themeColor="background1"/>
                <w:sz w:val="18"/>
                <w:szCs w:val="18"/>
              </w:rPr>
            </w:pPr>
            <w:proofErr w:type="spellStart"/>
            <w:ins w:id="844" w:author="daviti matiashvili" w:date="2024-10-21T17:55:00Z" w16du:dateUtc="2024-10-21T13:55:00Z">
              <w:r>
                <w:rPr>
                  <w:color w:val="FFFFFF" w:themeColor="background1"/>
                  <w:sz w:val="18"/>
                  <w:szCs w:val="18"/>
                </w:rPr>
                <w:t>T</w:t>
              </w:r>
              <w:r>
                <w:rPr>
                  <w:color w:val="FFFFFF" w:themeColor="background1"/>
                  <w:sz w:val="18"/>
                  <w:szCs w:val="18"/>
                </w:rPr>
                <w:t>unnelID</w:t>
              </w:r>
              <w:proofErr w:type="spellEnd"/>
            </w:ins>
          </w:p>
        </w:tc>
        <w:tc>
          <w:tcPr>
            <w:tcW w:w="1869" w:type="dxa"/>
            <w:shd w:val="clear" w:color="auto" w:fill="76CDD8"/>
          </w:tcPr>
          <w:p w14:paraId="09AD0809" w14:textId="18C2B303" w:rsidR="009937DA" w:rsidRPr="00BE17E0" w:rsidRDefault="009937DA" w:rsidP="0014269B">
            <w:pPr>
              <w:pStyle w:val="BodyText"/>
              <w:widowControl w:val="0"/>
              <w:spacing w:line="360" w:lineRule="auto"/>
              <w:rPr>
                <w:ins w:id="845" w:author="daviti matiashvili" w:date="2024-10-21T17:55:00Z" w16du:dateUtc="2024-10-21T13:55:00Z"/>
                <w:color w:val="FFFFFF" w:themeColor="background1"/>
                <w:sz w:val="18"/>
                <w:szCs w:val="18"/>
              </w:rPr>
            </w:pPr>
            <w:ins w:id="846" w:author="daviti matiashvili" w:date="2024-10-21T17:55:00Z" w16du:dateUtc="2024-10-21T13:55:00Z">
              <w:r>
                <w:rPr>
                  <w:color w:val="FFFFFF" w:themeColor="background1"/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color w:val="FFFFFF" w:themeColor="background1"/>
                  <w:sz w:val="18"/>
                  <w:szCs w:val="18"/>
                </w:rPr>
                <w:t>LineID</w:t>
              </w:r>
              <w:proofErr w:type="spellEnd"/>
            </w:ins>
          </w:p>
        </w:tc>
        <w:tc>
          <w:tcPr>
            <w:tcW w:w="1869" w:type="dxa"/>
            <w:shd w:val="clear" w:color="auto" w:fill="76CDD8"/>
          </w:tcPr>
          <w:p w14:paraId="4E19F3C5" w14:textId="6C5F249C" w:rsidR="009937DA" w:rsidRPr="00BE17E0" w:rsidRDefault="009937DA" w:rsidP="0014269B">
            <w:pPr>
              <w:pStyle w:val="BodyText"/>
              <w:widowControl w:val="0"/>
              <w:spacing w:line="360" w:lineRule="auto"/>
              <w:rPr>
                <w:ins w:id="847" w:author="daviti matiashvili" w:date="2024-10-21T17:55:00Z" w16du:dateUtc="2024-10-21T13:55:00Z"/>
                <w:color w:val="FFFFFF" w:themeColor="background1"/>
                <w:sz w:val="18"/>
                <w:szCs w:val="18"/>
              </w:rPr>
            </w:pPr>
            <w:proofErr w:type="spellStart"/>
            <w:ins w:id="848" w:author="daviti matiashvili" w:date="2024-10-21T17:55:00Z" w16du:dateUtc="2024-10-21T13:55:00Z">
              <w:r>
                <w:rPr>
                  <w:color w:val="FFFFFF" w:themeColor="background1"/>
                  <w:sz w:val="18"/>
                  <w:szCs w:val="18"/>
                </w:rPr>
                <w:t>RepairID</w:t>
              </w:r>
              <w:proofErr w:type="spellEnd"/>
            </w:ins>
          </w:p>
        </w:tc>
      </w:tr>
      <w:tr w:rsidR="009937DA" w14:paraId="66C0680B" w14:textId="77777777" w:rsidTr="0014269B">
        <w:trPr>
          <w:trHeight w:val="541"/>
          <w:ins w:id="849" w:author="daviti matiashvili" w:date="2024-10-21T17:55:00Z" w16du:dateUtc="2024-10-21T13:55:00Z"/>
        </w:trPr>
        <w:tc>
          <w:tcPr>
            <w:tcW w:w="1869" w:type="dxa"/>
          </w:tcPr>
          <w:p w14:paraId="0DD45943" w14:textId="77777777" w:rsidR="009937DA" w:rsidRDefault="009937DA" w:rsidP="0014269B">
            <w:pPr>
              <w:pStyle w:val="BodyText"/>
              <w:rPr>
                <w:ins w:id="850" w:author="daviti matiashvili" w:date="2024-10-21T17:55:00Z" w16du:dateUtc="2024-10-21T13:55:00Z"/>
              </w:rPr>
            </w:pPr>
            <w:ins w:id="851" w:author="daviti matiashvili" w:date="2024-10-21T17:55:00Z" w16du:dateUtc="2024-10-21T13:55:00Z">
              <w:r>
                <w:t xml:space="preserve">        1</w:t>
              </w:r>
            </w:ins>
          </w:p>
        </w:tc>
        <w:tc>
          <w:tcPr>
            <w:tcW w:w="1869" w:type="dxa"/>
          </w:tcPr>
          <w:p w14:paraId="267128B2" w14:textId="591BAE49" w:rsidR="009937DA" w:rsidRDefault="009937DA" w:rsidP="0014269B">
            <w:pPr>
              <w:pStyle w:val="BodyText"/>
              <w:rPr>
                <w:ins w:id="852" w:author="daviti matiashvili" w:date="2024-10-21T17:55:00Z" w16du:dateUtc="2024-10-21T13:55:00Z"/>
              </w:rPr>
            </w:pPr>
            <w:ins w:id="853" w:author="daviti matiashvili" w:date="2024-10-21T17:55:00Z" w16du:dateUtc="2024-10-21T13:55:00Z">
              <w:r>
                <w:t xml:space="preserve">  </w:t>
              </w:r>
            </w:ins>
            <w:ins w:id="854" w:author="daviti matiashvili" w:date="2024-10-21T17:56:00Z" w16du:dateUtc="2024-10-21T13:56:00Z">
              <w:r>
                <w:t>7</w:t>
              </w:r>
            </w:ins>
          </w:p>
        </w:tc>
        <w:tc>
          <w:tcPr>
            <w:tcW w:w="1869" w:type="dxa"/>
          </w:tcPr>
          <w:p w14:paraId="5E3307D5" w14:textId="45455DE7" w:rsidR="009937DA" w:rsidRDefault="009937DA" w:rsidP="0014269B">
            <w:pPr>
              <w:pStyle w:val="BodyText"/>
              <w:rPr>
                <w:ins w:id="855" w:author="daviti matiashvili" w:date="2024-10-21T17:55:00Z" w16du:dateUtc="2024-10-21T13:55:00Z"/>
              </w:rPr>
            </w:pPr>
            <w:ins w:id="856" w:author="daviti matiashvili" w:date="2024-10-21T17:56:00Z" w16du:dateUtc="2024-10-21T13:56:00Z">
              <w:r>
                <w:t>Null</w:t>
              </w:r>
            </w:ins>
          </w:p>
        </w:tc>
      </w:tr>
    </w:tbl>
    <w:p w14:paraId="7E645CE3" w14:textId="77777777" w:rsidR="009937DA" w:rsidRDefault="009937DA" w:rsidP="009937DA">
      <w:pPr>
        <w:pStyle w:val="BodyText"/>
        <w:rPr>
          <w:ins w:id="857" w:author="daviti matiashvili" w:date="2024-10-21T17:55:00Z" w16du:dateUtc="2024-10-21T13:55:00Z"/>
          <w:rFonts w:asciiTheme="minorHAnsi" w:hAnsiTheme="minorHAnsi"/>
        </w:rPr>
      </w:pPr>
    </w:p>
    <w:p w14:paraId="6B4C6A12" w14:textId="77777777" w:rsidR="009937DA" w:rsidRDefault="009937DA" w:rsidP="009937DA">
      <w:pPr>
        <w:pStyle w:val="BodyText"/>
        <w:rPr>
          <w:ins w:id="858" w:author="daviti matiashvili" w:date="2024-10-21T17:55:00Z" w16du:dateUtc="2024-10-21T13:55:00Z"/>
          <w:rFonts w:asciiTheme="minorHAnsi" w:hAnsiTheme="minorHAnsi"/>
        </w:rPr>
      </w:pPr>
    </w:p>
    <w:p w14:paraId="6D8E2D3F" w14:textId="77777777" w:rsidR="009937DA" w:rsidRDefault="009937DA" w:rsidP="009937DA">
      <w:pPr>
        <w:pStyle w:val="BodyText"/>
        <w:rPr>
          <w:ins w:id="859" w:author="daviti matiashvili" w:date="2024-10-21T17:55:00Z" w16du:dateUtc="2024-10-21T13:55:00Z"/>
          <w:rFonts w:asciiTheme="minorHAnsi" w:hAnsiTheme="minorHAnsi"/>
        </w:rPr>
      </w:pPr>
    </w:p>
    <w:p w14:paraId="2EDFB895" w14:textId="77777777" w:rsidR="009937DA" w:rsidRDefault="009937DA" w:rsidP="006F645E">
      <w:pPr>
        <w:pStyle w:val="BodyText"/>
        <w:rPr>
          <w:ins w:id="860" w:author="daviti matiashvili" w:date="2024-10-21T17:56:00Z" w16du:dateUtc="2024-10-21T13:56:00Z"/>
          <w:rFonts w:asciiTheme="minorHAnsi" w:hAnsiTheme="minorHAnsi"/>
        </w:rPr>
      </w:pPr>
    </w:p>
    <w:p w14:paraId="7421116E" w14:textId="77777777" w:rsidR="009937DA" w:rsidRDefault="009937DA" w:rsidP="006F645E">
      <w:pPr>
        <w:pStyle w:val="BodyText"/>
        <w:rPr>
          <w:ins w:id="861" w:author="daviti matiashvili" w:date="2024-10-21T17:56:00Z" w16du:dateUtc="2024-10-21T13:56:00Z"/>
          <w:rFonts w:asciiTheme="minorHAnsi" w:hAnsiTheme="minorHAnsi"/>
        </w:rPr>
      </w:pPr>
    </w:p>
    <w:p w14:paraId="38B892BE" w14:textId="77777777" w:rsidR="009937DA" w:rsidRDefault="009937DA" w:rsidP="006F645E">
      <w:pPr>
        <w:pStyle w:val="BodyText"/>
        <w:rPr>
          <w:ins w:id="862" w:author="daviti matiashvili" w:date="2024-10-21T17:56:00Z" w16du:dateUtc="2024-10-21T13:56:00Z"/>
          <w:rFonts w:asciiTheme="minorHAnsi" w:hAnsiTheme="minorHAnsi"/>
        </w:rPr>
      </w:pPr>
    </w:p>
    <w:p w14:paraId="5E97ED22" w14:textId="77777777" w:rsidR="009937DA" w:rsidRDefault="009937DA" w:rsidP="006F645E">
      <w:pPr>
        <w:pStyle w:val="BodyText"/>
        <w:rPr>
          <w:ins w:id="863" w:author="daviti matiashvili" w:date="2024-10-21T17:56:00Z" w16du:dateUtc="2024-10-21T13:56:00Z"/>
          <w:rFonts w:asciiTheme="minorHAnsi" w:hAnsiTheme="minorHAnsi"/>
        </w:rPr>
      </w:pPr>
    </w:p>
    <w:p w14:paraId="09FA8930" w14:textId="77777777" w:rsidR="009937DA" w:rsidRDefault="009937DA" w:rsidP="006F645E">
      <w:pPr>
        <w:pStyle w:val="BodyText"/>
        <w:rPr>
          <w:ins w:id="864" w:author="daviti matiashvili" w:date="2024-10-21T17:56:00Z" w16du:dateUtc="2024-10-21T13:56:00Z"/>
          <w:rFonts w:asciiTheme="minorHAnsi" w:hAnsiTheme="minorHAnsi"/>
        </w:rPr>
      </w:pPr>
    </w:p>
    <w:p w14:paraId="0BC22F3F" w14:textId="77777777" w:rsidR="009937DA" w:rsidRDefault="009937DA" w:rsidP="006F645E">
      <w:pPr>
        <w:pStyle w:val="BodyText"/>
        <w:rPr>
          <w:ins w:id="865" w:author="daviti matiashvili" w:date="2024-10-21T17:56:00Z" w16du:dateUtc="2024-10-21T13:56:00Z"/>
          <w:rFonts w:asciiTheme="minorHAnsi" w:hAnsiTheme="minorHAnsi"/>
        </w:rPr>
      </w:pPr>
    </w:p>
    <w:p w14:paraId="64B61BCF" w14:textId="77777777" w:rsidR="009937DA" w:rsidRDefault="009937DA" w:rsidP="006F645E">
      <w:pPr>
        <w:pStyle w:val="BodyText"/>
        <w:rPr>
          <w:ins w:id="866" w:author="daviti matiashvili" w:date="2024-10-21T17:56:00Z" w16du:dateUtc="2024-10-21T13:56:00Z"/>
          <w:rFonts w:asciiTheme="minorHAnsi" w:hAnsiTheme="minorHAnsi"/>
        </w:rPr>
      </w:pPr>
    </w:p>
    <w:p w14:paraId="33AC4DB8" w14:textId="77777777" w:rsidR="009937DA" w:rsidRDefault="009937DA" w:rsidP="006F645E">
      <w:pPr>
        <w:pStyle w:val="BodyText"/>
        <w:rPr>
          <w:ins w:id="867" w:author="daviti matiashvili" w:date="2024-10-21T17:56:00Z" w16du:dateUtc="2024-10-21T13:56:00Z"/>
          <w:rFonts w:asciiTheme="minorHAnsi" w:hAnsiTheme="minorHAnsi"/>
        </w:rPr>
      </w:pPr>
    </w:p>
    <w:p w14:paraId="4275FBFB" w14:textId="77777777" w:rsidR="009937DA" w:rsidRDefault="009937DA" w:rsidP="006F645E">
      <w:pPr>
        <w:pStyle w:val="BodyText"/>
        <w:rPr>
          <w:ins w:id="868" w:author="daviti matiashvili" w:date="2024-10-21T17:56:00Z" w16du:dateUtc="2024-10-21T13:56:00Z"/>
          <w:rFonts w:asciiTheme="minorHAnsi" w:hAnsiTheme="minorHAnsi"/>
        </w:rPr>
      </w:pPr>
    </w:p>
    <w:p w14:paraId="07AAA99B" w14:textId="77777777" w:rsidR="009937DA" w:rsidRDefault="009937DA" w:rsidP="006F645E">
      <w:pPr>
        <w:pStyle w:val="BodyText"/>
        <w:rPr>
          <w:ins w:id="869" w:author="daviti matiashvili" w:date="2024-10-21T17:56:00Z" w16du:dateUtc="2024-10-21T13:56:00Z"/>
          <w:rFonts w:asciiTheme="minorHAnsi" w:hAnsiTheme="minorHAnsi"/>
        </w:rPr>
      </w:pPr>
    </w:p>
    <w:p w14:paraId="40F0EEB2" w14:textId="77777777" w:rsidR="009937DA" w:rsidRDefault="009937DA" w:rsidP="006F645E">
      <w:pPr>
        <w:pStyle w:val="BodyText"/>
        <w:rPr>
          <w:ins w:id="870" w:author="daviti matiashvili" w:date="2024-10-21T17:56:00Z" w16du:dateUtc="2024-10-21T13:56:00Z"/>
          <w:rFonts w:asciiTheme="minorHAnsi" w:hAnsiTheme="minorHAnsi"/>
        </w:rPr>
      </w:pPr>
    </w:p>
    <w:p w14:paraId="3C1D3FAF" w14:textId="77777777" w:rsidR="009937DA" w:rsidRDefault="009937DA" w:rsidP="006F645E">
      <w:pPr>
        <w:pStyle w:val="BodyText"/>
        <w:rPr>
          <w:ins w:id="871" w:author="daviti matiashvili" w:date="2024-10-21T17:56:00Z" w16du:dateUtc="2024-10-21T13:56:00Z"/>
          <w:rFonts w:asciiTheme="minorHAnsi" w:hAnsiTheme="minorHAnsi"/>
        </w:rPr>
      </w:pPr>
    </w:p>
    <w:p w14:paraId="104C75AD" w14:textId="77777777" w:rsidR="009937DA" w:rsidRDefault="009937DA" w:rsidP="006F645E">
      <w:pPr>
        <w:pStyle w:val="BodyText"/>
        <w:rPr>
          <w:ins w:id="872" w:author="daviti matiashvili" w:date="2024-10-21T17:56:00Z" w16du:dateUtc="2024-10-21T13:56:00Z"/>
          <w:rFonts w:asciiTheme="minorHAnsi" w:hAnsiTheme="minorHAnsi"/>
        </w:rPr>
      </w:pPr>
    </w:p>
    <w:p w14:paraId="020CC1AC" w14:textId="77777777" w:rsidR="009937DA" w:rsidRDefault="009937DA" w:rsidP="006F645E">
      <w:pPr>
        <w:pStyle w:val="BodyText"/>
        <w:rPr>
          <w:ins w:id="873" w:author="daviti matiashvili" w:date="2024-10-21T17:56:00Z" w16du:dateUtc="2024-10-21T13:56:00Z"/>
          <w:rFonts w:asciiTheme="minorHAnsi" w:hAnsiTheme="minorHAnsi"/>
        </w:rPr>
      </w:pPr>
    </w:p>
    <w:p w14:paraId="3DC325B3" w14:textId="77777777" w:rsidR="009937DA" w:rsidRDefault="009937DA" w:rsidP="006F645E">
      <w:pPr>
        <w:pStyle w:val="BodyText"/>
        <w:rPr>
          <w:ins w:id="874" w:author="daviti matiashvili" w:date="2024-10-21T17:56:00Z" w16du:dateUtc="2024-10-21T13:56:00Z"/>
          <w:rFonts w:asciiTheme="minorHAnsi" w:hAnsiTheme="minorHAnsi"/>
        </w:rPr>
      </w:pPr>
    </w:p>
    <w:p w14:paraId="3BACCB76" w14:textId="77777777" w:rsidR="009937DA" w:rsidRDefault="009937DA" w:rsidP="006F645E">
      <w:pPr>
        <w:pStyle w:val="BodyText"/>
        <w:rPr>
          <w:ins w:id="875" w:author="daviti matiashvili" w:date="2024-10-21T17:56:00Z" w16du:dateUtc="2024-10-21T13:56:00Z"/>
          <w:rFonts w:asciiTheme="minorHAnsi" w:hAnsiTheme="minorHAnsi"/>
        </w:rPr>
      </w:pPr>
    </w:p>
    <w:p w14:paraId="4DD1D270" w14:textId="32599BCC" w:rsidR="009937DA" w:rsidRDefault="009937DA" w:rsidP="006F645E">
      <w:pPr>
        <w:pStyle w:val="BodyText"/>
        <w:rPr>
          <w:ins w:id="876" w:author="daviti matiashvili" w:date="2024-10-21T17:56:00Z" w16du:dateUtc="2024-10-21T13:56:00Z"/>
          <w:rFonts w:asciiTheme="minorHAnsi" w:hAnsiTheme="minorHAnsi"/>
        </w:rPr>
      </w:pPr>
      <w:ins w:id="877" w:author="daviti matiashvili" w:date="2024-10-21T17:56:00Z" w16du:dateUtc="2024-10-21T13:56:00Z">
        <w:r>
          <w:rPr>
            <w:rFonts w:asciiTheme="minorHAnsi" w:hAnsiTheme="minorHAnsi"/>
          </w:rPr>
          <w:lastRenderedPageBreak/>
          <w:t xml:space="preserve">Table Repair </w:t>
        </w:r>
      </w:ins>
    </w:p>
    <w:p w14:paraId="30FEFB67" w14:textId="77777777" w:rsidR="009937DA" w:rsidRDefault="009937DA" w:rsidP="006F645E">
      <w:pPr>
        <w:pStyle w:val="BodyText"/>
        <w:rPr>
          <w:ins w:id="878" w:author="daviti matiashvili" w:date="2024-10-21T17:58:00Z" w16du:dateUtc="2024-10-21T13:58:00Z"/>
          <w:rFonts w:asciiTheme="minorHAnsi" w:hAnsiTheme="minorHAnsi"/>
        </w:rPr>
      </w:pPr>
    </w:p>
    <w:p w14:paraId="086E8E9F" w14:textId="77777777" w:rsidR="009937DA" w:rsidRDefault="009937DA" w:rsidP="006F645E">
      <w:pPr>
        <w:pStyle w:val="BodyText"/>
        <w:rPr>
          <w:ins w:id="879" w:author="daviti matiashvili" w:date="2024-10-21T17:58:00Z" w16du:dateUtc="2024-10-21T13:58:00Z"/>
          <w:rFonts w:asciiTheme="minorHAnsi" w:hAnsiTheme="minorHAnsi"/>
        </w:rPr>
      </w:pPr>
    </w:p>
    <w:p w14:paraId="0957CBA4" w14:textId="77777777" w:rsidR="009937DA" w:rsidRDefault="009937DA" w:rsidP="009937DA">
      <w:pPr>
        <w:pStyle w:val="BodyText"/>
        <w:rPr>
          <w:ins w:id="880" w:author="daviti matiashvili" w:date="2024-10-21T17:58:00Z" w16du:dateUtc="2024-10-21T13:58:00Z"/>
        </w:rPr>
      </w:pPr>
    </w:p>
    <w:tbl>
      <w:tblPr>
        <w:tblW w:w="0" w:type="auto"/>
        <w:tblInd w:w="-45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649"/>
        <w:gridCol w:w="2302"/>
        <w:gridCol w:w="2302"/>
        <w:gridCol w:w="2302"/>
        <w:tblGridChange w:id="881">
          <w:tblGrid>
            <w:gridCol w:w="2649"/>
            <w:gridCol w:w="2302"/>
            <w:gridCol w:w="2302"/>
            <w:gridCol w:w="2302"/>
          </w:tblGrid>
        </w:tblGridChange>
      </w:tblGrid>
      <w:tr w:rsidR="009937DA" w14:paraId="299827AC" w14:textId="77777777" w:rsidTr="0014269B">
        <w:trPr>
          <w:trHeight w:val="432"/>
          <w:ins w:id="882" w:author="daviti matiashvili" w:date="2024-10-21T17:58:00Z" w16du:dateUtc="2024-10-21T13:58:00Z"/>
        </w:trPr>
        <w:tc>
          <w:tcPr>
            <w:tcW w:w="2649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082C0EE6" w14:textId="77777777" w:rsidR="009937DA" w:rsidRPr="00D874ED" w:rsidRDefault="009937DA" w:rsidP="0014269B">
            <w:pPr>
              <w:pStyle w:val="BodyText"/>
              <w:rPr>
                <w:ins w:id="883" w:author="daviti matiashvili" w:date="2024-10-21T17:58:00Z" w16du:dateUtc="2024-10-21T13:58:00Z"/>
              </w:rPr>
            </w:pPr>
            <w:ins w:id="884" w:author="daviti matiashvili" w:date="2024-10-21T17:58:00Z" w16du:dateUtc="2024-10-21T13:58:00Z">
              <w:r w:rsidRPr="00D874ED">
                <w:t>Table Name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1D444980" w14:textId="77777777" w:rsidR="009937DA" w:rsidRPr="00D874ED" w:rsidRDefault="009937DA" w:rsidP="0014269B">
            <w:pPr>
              <w:pStyle w:val="BodyText"/>
              <w:rPr>
                <w:ins w:id="885" w:author="daviti matiashvili" w:date="2024-10-21T17:58:00Z" w16du:dateUtc="2024-10-21T13:58:00Z"/>
              </w:rPr>
            </w:pPr>
            <w:ins w:id="886" w:author="daviti matiashvili" w:date="2024-10-21T17:58:00Z" w16du:dateUtc="2024-10-21T13:58:00Z">
              <w:r w:rsidRPr="00D874ED">
                <w:t xml:space="preserve">Field name 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5FC472F6" w14:textId="77777777" w:rsidR="009937DA" w:rsidRPr="00D874ED" w:rsidRDefault="009937DA" w:rsidP="0014269B">
            <w:pPr>
              <w:pStyle w:val="BodyText"/>
              <w:rPr>
                <w:ins w:id="887" w:author="daviti matiashvili" w:date="2024-10-21T17:58:00Z" w16du:dateUtc="2024-10-21T13:58:00Z"/>
              </w:rPr>
            </w:pPr>
            <w:ins w:id="888" w:author="daviti matiashvili" w:date="2024-10-21T17:58:00Z" w16du:dateUtc="2024-10-21T13:58:00Z">
              <w:r w:rsidRPr="00D874ED">
                <w:t xml:space="preserve">Field Description 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0E7B41CE" w14:textId="77777777" w:rsidR="009937DA" w:rsidRPr="00D874ED" w:rsidRDefault="009937DA" w:rsidP="0014269B">
            <w:pPr>
              <w:pStyle w:val="BodyText"/>
              <w:rPr>
                <w:ins w:id="889" w:author="daviti matiashvili" w:date="2024-10-21T17:58:00Z" w16du:dateUtc="2024-10-21T13:58:00Z"/>
              </w:rPr>
            </w:pPr>
            <w:ins w:id="890" w:author="daviti matiashvili" w:date="2024-10-21T17:58:00Z" w16du:dateUtc="2024-10-21T13:58:00Z">
              <w:r w:rsidRPr="00D874ED">
                <w:t xml:space="preserve">Data Type </w:t>
              </w:r>
            </w:ins>
          </w:p>
        </w:tc>
      </w:tr>
      <w:tr w:rsidR="009937DA" w14:paraId="380D42B4" w14:textId="77777777" w:rsidTr="0014269B">
        <w:trPr>
          <w:trHeight w:val="432"/>
          <w:ins w:id="891" w:author="daviti matiashvili" w:date="2024-10-21T17:58:00Z" w16du:dateUtc="2024-10-21T13:58:00Z"/>
        </w:trPr>
        <w:tc>
          <w:tcPr>
            <w:tcW w:w="2649" w:type="dxa"/>
            <w:vMerge w:val="restart"/>
          </w:tcPr>
          <w:p w14:paraId="4D36AEED" w14:textId="77777777" w:rsidR="009937DA" w:rsidRDefault="009937DA" w:rsidP="0014269B">
            <w:pPr>
              <w:pStyle w:val="BodyText"/>
              <w:rPr>
                <w:ins w:id="892" w:author="daviti matiashvili" w:date="2024-10-21T17:58:00Z" w16du:dateUtc="2024-10-21T13:58:00Z"/>
              </w:rPr>
            </w:pPr>
          </w:p>
          <w:p w14:paraId="45E191D7" w14:textId="77777777" w:rsidR="009937DA" w:rsidRDefault="009937DA" w:rsidP="0014269B">
            <w:pPr>
              <w:pStyle w:val="BodyText"/>
              <w:rPr>
                <w:ins w:id="893" w:author="daviti matiashvili" w:date="2024-10-21T17:58:00Z" w16du:dateUtc="2024-10-21T13:58:00Z"/>
              </w:rPr>
            </w:pPr>
          </w:p>
          <w:p w14:paraId="79A4B37A" w14:textId="2E90EDAF" w:rsidR="009937DA" w:rsidRPr="009509B4" w:rsidRDefault="009937DA" w:rsidP="0014269B">
            <w:pPr>
              <w:pStyle w:val="BodyText"/>
              <w:rPr>
                <w:ins w:id="894" w:author="daviti matiashvili" w:date="2024-10-21T17:58:00Z" w16du:dateUtc="2024-10-21T13:58:00Z"/>
              </w:rPr>
            </w:pPr>
            <w:ins w:id="895" w:author="daviti matiashvili" w:date="2024-10-21T17:59:00Z" w16du:dateUtc="2024-10-21T13:59:00Z">
              <w:r>
                <w:t>Repair</w:t>
              </w:r>
            </w:ins>
          </w:p>
        </w:tc>
        <w:tc>
          <w:tcPr>
            <w:tcW w:w="2302" w:type="dxa"/>
          </w:tcPr>
          <w:p w14:paraId="3E864F60" w14:textId="6C366C14" w:rsidR="009937DA" w:rsidRDefault="009937DA" w:rsidP="0014269B">
            <w:pPr>
              <w:pStyle w:val="BodyText"/>
              <w:rPr>
                <w:ins w:id="896" w:author="daviti matiashvili" w:date="2024-10-21T17:58:00Z" w16du:dateUtc="2024-10-21T13:58:00Z"/>
              </w:rPr>
            </w:pPr>
            <w:proofErr w:type="spellStart"/>
            <w:ins w:id="897" w:author="daviti matiashvili" w:date="2024-10-21T17:59:00Z" w16du:dateUtc="2024-10-21T13:59:00Z">
              <w:r>
                <w:t>RepairID</w:t>
              </w:r>
            </w:ins>
            <w:proofErr w:type="spellEnd"/>
          </w:p>
        </w:tc>
        <w:tc>
          <w:tcPr>
            <w:tcW w:w="2302" w:type="dxa"/>
          </w:tcPr>
          <w:p w14:paraId="419FD9AF" w14:textId="77777777" w:rsidR="009937DA" w:rsidRDefault="009937DA" w:rsidP="0014269B">
            <w:pPr>
              <w:pStyle w:val="BodyText"/>
              <w:rPr>
                <w:ins w:id="898" w:author="daviti matiashvili" w:date="2024-10-21T17:58:00Z" w16du:dateUtc="2024-10-21T13:58:00Z"/>
              </w:rPr>
            </w:pPr>
            <w:ins w:id="899" w:author="daviti matiashvili" w:date="2024-10-21T17:58:00Z" w16du:dateUtc="2024-10-21T13:58:00Z">
              <w:r>
                <w:t xml:space="preserve"> PK</w:t>
              </w:r>
            </w:ins>
          </w:p>
        </w:tc>
        <w:tc>
          <w:tcPr>
            <w:tcW w:w="2302" w:type="dxa"/>
          </w:tcPr>
          <w:p w14:paraId="2C6EF72D" w14:textId="77777777" w:rsidR="009937DA" w:rsidRDefault="009937DA" w:rsidP="0014269B">
            <w:pPr>
              <w:pStyle w:val="BodyText"/>
              <w:rPr>
                <w:ins w:id="900" w:author="daviti matiashvili" w:date="2024-10-21T17:58:00Z" w16du:dateUtc="2024-10-21T13:58:00Z"/>
              </w:rPr>
            </w:pPr>
            <w:ins w:id="901" w:author="daviti matiashvili" w:date="2024-10-21T17:58:00Z" w16du:dateUtc="2024-10-21T13:58:00Z">
              <w:r>
                <w:t>Int</w:t>
              </w:r>
            </w:ins>
          </w:p>
        </w:tc>
      </w:tr>
      <w:tr w:rsidR="009937DA" w14:paraId="7BD102C8" w14:textId="77777777" w:rsidTr="0014269B">
        <w:trPr>
          <w:trHeight w:val="432"/>
          <w:ins w:id="902" w:author="daviti matiashvili" w:date="2024-10-21T17:58:00Z" w16du:dateUtc="2024-10-21T13:58:00Z"/>
        </w:trPr>
        <w:tc>
          <w:tcPr>
            <w:tcW w:w="2649" w:type="dxa"/>
            <w:vMerge/>
          </w:tcPr>
          <w:p w14:paraId="6FC4C68F" w14:textId="77777777" w:rsidR="009937DA" w:rsidRDefault="009937DA" w:rsidP="0014269B">
            <w:pPr>
              <w:pStyle w:val="BodyText"/>
              <w:rPr>
                <w:ins w:id="903" w:author="daviti matiashvili" w:date="2024-10-21T17:58:00Z" w16du:dateUtc="2024-10-21T13:58:00Z"/>
              </w:rPr>
            </w:pPr>
          </w:p>
        </w:tc>
        <w:tc>
          <w:tcPr>
            <w:tcW w:w="2302" w:type="dxa"/>
          </w:tcPr>
          <w:p w14:paraId="6B024D9D" w14:textId="5CFD51C4" w:rsidR="009937DA" w:rsidRDefault="009937DA" w:rsidP="0014269B">
            <w:pPr>
              <w:pStyle w:val="BodyText"/>
              <w:rPr>
                <w:ins w:id="904" w:author="daviti matiashvili" w:date="2024-10-21T17:58:00Z" w16du:dateUtc="2024-10-21T13:58:00Z"/>
              </w:rPr>
            </w:pPr>
            <w:ins w:id="905" w:author="daviti matiashvili" w:date="2024-10-21T17:59:00Z" w16du:dateUtc="2024-10-21T13:59:00Z">
              <w:r>
                <w:t>description</w:t>
              </w:r>
            </w:ins>
          </w:p>
        </w:tc>
        <w:tc>
          <w:tcPr>
            <w:tcW w:w="2302" w:type="dxa"/>
          </w:tcPr>
          <w:p w14:paraId="52686F01" w14:textId="46826E9E" w:rsidR="009937DA" w:rsidRDefault="009937DA" w:rsidP="0014269B">
            <w:pPr>
              <w:pStyle w:val="BodyText"/>
              <w:rPr>
                <w:ins w:id="906" w:author="daviti matiashvili" w:date="2024-10-21T17:58:00Z" w16du:dateUtc="2024-10-21T13:58:00Z"/>
              </w:rPr>
            </w:pPr>
          </w:p>
        </w:tc>
        <w:tc>
          <w:tcPr>
            <w:tcW w:w="2302" w:type="dxa"/>
          </w:tcPr>
          <w:p w14:paraId="0B7753A8" w14:textId="67D8FFFF" w:rsidR="009937DA" w:rsidRDefault="00295C17" w:rsidP="0014269B">
            <w:pPr>
              <w:pStyle w:val="BodyText"/>
              <w:rPr>
                <w:ins w:id="907" w:author="daviti matiashvili" w:date="2024-10-21T17:58:00Z" w16du:dateUtc="2024-10-21T13:58:00Z"/>
              </w:rPr>
            </w:pPr>
            <w:ins w:id="908" w:author="daviti matiashvili" w:date="2024-10-21T18:31:00Z" w16du:dateUtc="2024-10-21T14:31:00Z">
              <w:r>
                <w:t>Text</w:t>
              </w:r>
            </w:ins>
          </w:p>
        </w:tc>
      </w:tr>
      <w:tr w:rsidR="009937DA" w14:paraId="4DE13974" w14:textId="77777777" w:rsidTr="0014269B">
        <w:trPr>
          <w:trHeight w:val="432"/>
          <w:ins w:id="909" w:author="daviti matiashvili" w:date="2024-10-21T17:58:00Z" w16du:dateUtc="2024-10-21T13:58:00Z"/>
        </w:trPr>
        <w:tc>
          <w:tcPr>
            <w:tcW w:w="2649" w:type="dxa"/>
            <w:vMerge/>
          </w:tcPr>
          <w:p w14:paraId="1C64C00C" w14:textId="77777777" w:rsidR="009937DA" w:rsidRDefault="009937DA" w:rsidP="0014269B">
            <w:pPr>
              <w:pStyle w:val="BodyText"/>
              <w:rPr>
                <w:ins w:id="910" w:author="daviti matiashvili" w:date="2024-10-21T17:58:00Z" w16du:dateUtc="2024-10-21T13:58:00Z"/>
              </w:rPr>
            </w:pPr>
          </w:p>
        </w:tc>
        <w:tc>
          <w:tcPr>
            <w:tcW w:w="2302" w:type="dxa"/>
          </w:tcPr>
          <w:p w14:paraId="60285CE8" w14:textId="32A43720" w:rsidR="009937DA" w:rsidRDefault="009937DA" w:rsidP="0014269B">
            <w:pPr>
              <w:pStyle w:val="BodyText"/>
              <w:rPr>
                <w:ins w:id="911" w:author="daviti matiashvili" w:date="2024-10-21T17:58:00Z" w16du:dateUtc="2024-10-21T13:58:00Z"/>
              </w:rPr>
            </w:pPr>
            <w:proofErr w:type="spellStart"/>
            <w:ins w:id="912" w:author="daviti matiashvili" w:date="2024-10-21T17:59:00Z" w16du:dateUtc="2024-10-21T13:59:00Z">
              <w:r>
                <w:t>RepairDate</w:t>
              </w:r>
            </w:ins>
            <w:proofErr w:type="spellEnd"/>
          </w:p>
        </w:tc>
        <w:tc>
          <w:tcPr>
            <w:tcW w:w="2302" w:type="dxa"/>
          </w:tcPr>
          <w:p w14:paraId="0781143D" w14:textId="77777777" w:rsidR="009937DA" w:rsidRDefault="009937DA" w:rsidP="0014269B">
            <w:pPr>
              <w:pStyle w:val="BodyText"/>
              <w:rPr>
                <w:ins w:id="913" w:author="daviti matiashvili" w:date="2024-10-21T17:58:00Z" w16du:dateUtc="2024-10-21T13:58:00Z"/>
              </w:rPr>
            </w:pPr>
          </w:p>
        </w:tc>
        <w:tc>
          <w:tcPr>
            <w:tcW w:w="2302" w:type="dxa"/>
          </w:tcPr>
          <w:p w14:paraId="7DF22779" w14:textId="1C98F707" w:rsidR="009937DA" w:rsidRDefault="009937DA" w:rsidP="0014269B">
            <w:pPr>
              <w:pStyle w:val="BodyText"/>
              <w:rPr>
                <w:ins w:id="914" w:author="daviti matiashvili" w:date="2024-10-21T17:58:00Z" w16du:dateUtc="2024-10-21T13:58:00Z"/>
              </w:rPr>
            </w:pPr>
            <w:ins w:id="915" w:author="daviti matiashvili" w:date="2024-10-21T18:00:00Z" w16du:dateUtc="2024-10-21T14:00:00Z">
              <w:r>
                <w:t>Date</w:t>
              </w:r>
            </w:ins>
          </w:p>
        </w:tc>
      </w:tr>
      <w:tr w:rsidR="009937DA" w14:paraId="6569C391" w14:textId="77777777" w:rsidTr="0014269B">
        <w:trPr>
          <w:trHeight w:val="485"/>
          <w:ins w:id="916" w:author="daviti matiashvili" w:date="2024-10-21T17:58:00Z" w16du:dateUtc="2024-10-21T13:58:00Z"/>
        </w:trPr>
        <w:tc>
          <w:tcPr>
            <w:tcW w:w="2649" w:type="dxa"/>
            <w:vMerge/>
          </w:tcPr>
          <w:p w14:paraId="5465F194" w14:textId="77777777" w:rsidR="009937DA" w:rsidRDefault="009937DA" w:rsidP="0014269B">
            <w:pPr>
              <w:pStyle w:val="BodyText"/>
              <w:rPr>
                <w:ins w:id="917" w:author="daviti matiashvili" w:date="2024-10-21T17:58:00Z" w16du:dateUtc="2024-10-21T13:58:00Z"/>
              </w:rPr>
            </w:pPr>
          </w:p>
        </w:tc>
        <w:tc>
          <w:tcPr>
            <w:tcW w:w="2302" w:type="dxa"/>
          </w:tcPr>
          <w:p w14:paraId="65F19DD2" w14:textId="739CA98C" w:rsidR="009937DA" w:rsidRDefault="009937DA" w:rsidP="0014269B">
            <w:pPr>
              <w:pStyle w:val="BodyText"/>
              <w:rPr>
                <w:ins w:id="918" w:author="daviti matiashvili" w:date="2024-10-21T17:58:00Z" w16du:dateUtc="2024-10-21T13:58:00Z"/>
              </w:rPr>
            </w:pPr>
            <w:ins w:id="919" w:author="daviti matiashvili" w:date="2024-10-21T18:00:00Z" w16du:dateUtc="2024-10-21T14:00:00Z">
              <w:r>
                <w:t>cost</w:t>
              </w:r>
            </w:ins>
          </w:p>
        </w:tc>
        <w:tc>
          <w:tcPr>
            <w:tcW w:w="2302" w:type="dxa"/>
          </w:tcPr>
          <w:p w14:paraId="01406014" w14:textId="77777777" w:rsidR="009937DA" w:rsidRDefault="009937DA" w:rsidP="0014269B">
            <w:pPr>
              <w:pStyle w:val="BodyText"/>
              <w:rPr>
                <w:ins w:id="920" w:author="daviti matiashvili" w:date="2024-10-21T17:58:00Z" w16du:dateUtc="2024-10-21T13:58:00Z"/>
              </w:rPr>
            </w:pPr>
          </w:p>
        </w:tc>
        <w:tc>
          <w:tcPr>
            <w:tcW w:w="2302" w:type="dxa"/>
          </w:tcPr>
          <w:p w14:paraId="1DB28A21" w14:textId="6B837F50" w:rsidR="009937DA" w:rsidRDefault="00295C17" w:rsidP="0014269B">
            <w:pPr>
              <w:pStyle w:val="BodyText"/>
              <w:rPr>
                <w:ins w:id="921" w:author="daviti matiashvili" w:date="2024-10-21T17:58:00Z" w16du:dateUtc="2024-10-21T13:58:00Z"/>
              </w:rPr>
            </w:pPr>
            <w:ins w:id="922" w:author="daviti matiashvili" w:date="2024-10-21T18:31:00Z" w16du:dateUtc="2024-10-21T14:31:00Z">
              <w:r>
                <w:t>decimal</w:t>
              </w:r>
            </w:ins>
          </w:p>
        </w:tc>
      </w:tr>
      <w:tr w:rsidR="00A407B6" w14:paraId="4CDCB608" w14:textId="77777777" w:rsidTr="0014269B">
        <w:trPr>
          <w:trHeight w:val="485"/>
          <w:ins w:id="923" w:author="daviti matiashvili" w:date="2024-10-21T18:25:00Z" w16du:dateUtc="2024-10-21T14:25:00Z"/>
        </w:trPr>
        <w:tc>
          <w:tcPr>
            <w:tcW w:w="2649" w:type="dxa"/>
          </w:tcPr>
          <w:p w14:paraId="2619A860" w14:textId="77777777" w:rsidR="00A407B6" w:rsidRDefault="00A407B6" w:rsidP="0014269B">
            <w:pPr>
              <w:pStyle w:val="BodyText"/>
              <w:rPr>
                <w:ins w:id="924" w:author="daviti matiashvili" w:date="2024-10-21T18:25:00Z" w16du:dateUtc="2024-10-21T14:25:00Z"/>
              </w:rPr>
            </w:pPr>
          </w:p>
        </w:tc>
        <w:tc>
          <w:tcPr>
            <w:tcW w:w="2302" w:type="dxa"/>
          </w:tcPr>
          <w:p w14:paraId="415D2B2A" w14:textId="66DE2E3F" w:rsidR="00A407B6" w:rsidRDefault="00A407B6" w:rsidP="0014269B">
            <w:pPr>
              <w:pStyle w:val="BodyText"/>
              <w:rPr>
                <w:ins w:id="925" w:author="daviti matiashvili" w:date="2024-10-21T18:25:00Z" w16du:dateUtc="2024-10-21T14:25:00Z"/>
              </w:rPr>
            </w:pPr>
            <w:proofErr w:type="spellStart"/>
            <w:ins w:id="926" w:author="daviti matiashvili" w:date="2024-10-21T18:25:00Z" w16du:dateUtc="2024-10-21T14:25:00Z">
              <w:r>
                <w:t>TrackID</w:t>
              </w:r>
              <w:proofErr w:type="spellEnd"/>
            </w:ins>
          </w:p>
        </w:tc>
        <w:tc>
          <w:tcPr>
            <w:tcW w:w="2302" w:type="dxa"/>
          </w:tcPr>
          <w:p w14:paraId="2E4DBE41" w14:textId="1B990D9D" w:rsidR="00A407B6" w:rsidRDefault="00A407B6" w:rsidP="0014269B">
            <w:pPr>
              <w:pStyle w:val="BodyText"/>
              <w:rPr>
                <w:ins w:id="927" w:author="daviti matiashvili" w:date="2024-10-21T18:25:00Z" w16du:dateUtc="2024-10-21T14:25:00Z"/>
              </w:rPr>
            </w:pPr>
            <w:ins w:id="928" w:author="daviti matiashvili" w:date="2024-10-21T18:25:00Z" w16du:dateUtc="2024-10-21T14:25:00Z">
              <w:r>
                <w:t>FK</w:t>
              </w:r>
            </w:ins>
            <w:ins w:id="929" w:author="daviti matiashvili" w:date="2024-10-21T18:26:00Z" w16du:dateUtc="2024-10-21T14:26:00Z">
              <w:r>
                <w:t xml:space="preserve">     Nullable</w:t>
              </w:r>
            </w:ins>
          </w:p>
        </w:tc>
        <w:tc>
          <w:tcPr>
            <w:tcW w:w="2302" w:type="dxa"/>
          </w:tcPr>
          <w:p w14:paraId="77888ED7" w14:textId="08DB4754" w:rsidR="00A407B6" w:rsidRDefault="00A407B6" w:rsidP="0014269B">
            <w:pPr>
              <w:pStyle w:val="BodyText"/>
              <w:rPr>
                <w:ins w:id="930" w:author="daviti matiashvili" w:date="2024-10-21T18:25:00Z" w16du:dateUtc="2024-10-21T14:25:00Z"/>
              </w:rPr>
            </w:pPr>
            <w:ins w:id="931" w:author="daviti matiashvili" w:date="2024-10-21T18:26:00Z" w16du:dateUtc="2024-10-21T14:26:00Z">
              <w:r>
                <w:t>Int</w:t>
              </w:r>
            </w:ins>
          </w:p>
        </w:tc>
      </w:tr>
      <w:tr w:rsidR="00A407B6" w14:paraId="20D819CF" w14:textId="77777777" w:rsidTr="0014269B">
        <w:trPr>
          <w:trHeight w:val="485"/>
          <w:ins w:id="932" w:author="daviti matiashvili" w:date="2024-10-21T18:25:00Z" w16du:dateUtc="2024-10-21T14:25:00Z"/>
        </w:trPr>
        <w:tc>
          <w:tcPr>
            <w:tcW w:w="2649" w:type="dxa"/>
          </w:tcPr>
          <w:p w14:paraId="600B55D1" w14:textId="77777777" w:rsidR="00A407B6" w:rsidRDefault="00A407B6" w:rsidP="0014269B">
            <w:pPr>
              <w:pStyle w:val="BodyText"/>
              <w:rPr>
                <w:ins w:id="933" w:author="daviti matiashvili" w:date="2024-10-21T18:25:00Z" w16du:dateUtc="2024-10-21T14:25:00Z"/>
              </w:rPr>
            </w:pPr>
          </w:p>
        </w:tc>
        <w:tc>
          <w:tcPr>
            <w:tcW w:w="2302" w:type="dxa"/>
          </w:tcPr>
          <w:p w14:paraId="2DE80C2B" w14:textId="04E51786" w:rsidR="00A407B6" w:rsidRDefault="00A407B6" w:rsidP="0014269B">
            <w:pPr>
              <w:pStyle w:val="BodyText"/>
              <w:rPr>
                <w:ins w:id="934" w:author="daviti matiashvili" w:date="2024-10-21T18:25:00Z" w16du:dateUtc="2024-10-21T14:25:00Z"/>
              </w:rPr>
            </w:pPr>
            <w:proofErr w:type="spellStart"/>
            <w:ins w:id="935" w:author="daviti matiashvili" w:date="2024-10-21T18:26:00Z" w16du:dateUtc="2024-10-21T14:26:00Z">
              <w:r>
                <w:t>TrainID</w:t>
              </w:r>
            </w:ins>
            <w:proofErr w:type="spellEnd"/>
          </w:p>
        </w:tc>
        <w:tc>
          <w:tcPr>
            <w:tcW w:w="2302" w:type="dxa"/>
          </w:tcPr>
          <w:p w14:paraId="3A278DE9" w14:textId="781FDABF" w:rsidR="00A407B6" w:rsidRDefault="00A407B6" w:rsidP="0014269B">
            <w:pPr>
              <w:pStyle w:val="BodyText"/>
              <w:rPr>
                <w:ins w:id="936" w:author="daviti matiashvili" w:date="2024-10-21T18:25:00Z" w16du:dateUtc="2024-10-21T14:25:00Z"/>
              </w:rPr>
            </w:pPr>
            <w:ins w:id="937" w:author="daviti matiashvili" w:date="2024-10-21T18:26:00Z" w16du:dateUtc="2024-10-21T14:26:00Z">
              <w:r>
                <w:t>FK     Nullable</w:t>
              </w:r>
            </w:ins>
          </w:p>
        </w:tc>
        <w:tc>
          <w:tcPr>
            <w:tcW w:w="2302" w:type="dxa"/>
          </w:tcPr>
          <w:p w14:paraId="1A7BF7A4" w14:textId="7E683E83" w:rsidR="00A407B6" w:rsidRDefault="00A407B6" w:rsidP="0014269B">
            <w:pPr>
              <w:pStyle w:val="BodyText"/>
              <w:rPr>
                <w:ins w:id="938" w:author="daviti matiashvili" w:date="2024-10-21T18:25:00Z" w16du:dateUtc="2024-10-21T14:25:00Z"/>
              </w:rPr>
            </w:pPr>
            <w:ins w:id="939" w:author="daviti matiashvili" w:date="2024-10-21T18:26:00Z" w16du:dateUtc="2024-10-21T14:26:00Z">
              <w:r>
                <w:t>int</w:t>
              </w:r>
            </w:ins>
          </w:p>
        </w:tc>
      </w:tr>
      <w:tr w:rsidR="00A407B6" w14:paraId="2925DAD2" w14:textId="77777777" w:rsidTr="0014269B">
        <w:trPr>
          <w:trHeight w:val="485"/>
          <w:ins w:id="940" w:author="daviti matiashvili" w:date="2024-10-21T18:25:00Z" w16du:dateUtc="2024-10-21T14:25:00Z"/>
        </w:trPr>
        <w:tc>
          <w:tcPr>
            <w:tcW w:w="2649" w:type="dxa"/>
          </w:tcPr>
          <w:p w14:paraId="059AF7C3" w14:textId="77777777" w:rsidR="00A407B6" w:rsidRDefault="00A407B6" w:rsidP="0014269B">
            <w:pPr>
              <w:pStyle w:val="BodyText"/>
              <w:rPr>
                <w:ins w:id="941" w:author="daviti matiashvili" w:date="2024-10-21T18:25:00Z" w16du:dateUtc="2024-10-21T14:25:00Z"/>
              </w:rPr>
            </w:pPr>
          </w:p>
        </w:tc>
        <w:tc>
          <w:tcPr>
            <w:tcW w:w="2302" w:type="dxa"/>
          </w:tcPr>
          <w:p w14:paraId="251FA84B" w14:textId="12E2CA36" w:rsidR="00A407B6" w:rsidRDefault="00A407B6" w:rsidP="0014269B">
            <w:pPr>
              <w:pStyle w:val="BodyText"/>
              <w:rPr>
                <w:ins w:id="942" w:author="daviti matiashvili" w:date="2024-10-21T18:25:00Z" w16du:dateUtc="2024-10-21T14:25:00Z"/>
              </w:rPr>
            </w:pPr>
            <w:proofErr w:type="spellStart"/>
            <w:ins w:id="943" w:author="daviti matiashvili" w:date="2024-10-21T18:26:00Z" w16du:dateUtc="2024-10-21T14:26:00Z">
              <w:r>
                <w:t>StationID</w:t>
              </w:r>
            </w:ins>
            <w:proofErr w:type="spellEnd"/>
          </w:p>
        </w:tc>
        <w:tc>
          <w:tcPr>
            <w:tcW w:w="2302" w:type="dxa"/>
          </w:tcPr>
          <w:p w14:paraId="4A87FE6B" w14:textId="09F36075" w:rsidR="00A407B6" w:rsidRDefault="00A407B6" w:rsidP="0014269B">
            <w:pPr>
              <w:pStyle w:val="BodyText"/>
              <w:rPr>
                <w:ins w:id="944" w:author="daviti matiashvili" w:date="2024-10-21T18:25:00Z" w16du:dateUtc="2024-10-21T14:25:00Z"/>
              </w:rPr>
            </w:pPr>
            <w:ins w:id="945" w:author="daviti matiashvili" w:date="2024-10-21T18:26:00Z" w16du:dateUtc="2024-10-21T14:26:00Z">
              <w:r>
                <w:t xml:space="preserve">FK     Nullable </w:t>
              </w:r>
            </w:ins>
          </w:p>
        </w:tc>
        <w:tc>
          <w:tcPr>
            <w:tcW w:w="2302" w:type="dxa"/>
          </w:tcPr>
          <w:p w14:paraId="5E38190C" w14:textId="6DDB7781" w:rsidR="00A407B6" w:rsidRDefault="00A407B6" w:rsidP="0014269B">
            <w:pPr>
              <w:pStyle w:val="BodyText"/>
              <w:rPr>
                <w:ins w:id="946" w:author="daviti matiashvili" w:date="2024-10-21T18:25:00Z" w16du:dateUtc="2024-10-21T14:25:00Z"/>
              </w:rPr>
            </w:pPr>
            <w:ins w:id="947" w:author="daviti matiashvili" w:date="2024-10-21T18:26:00Z" w16du:dateUtc="2024-10-21T14:26:00Z">
              <w:r>
                <w:t>int</w:t>
              </w:r>
            </w:ins>
          </w:p>
        </w:tc>
      </w:tr>
      <w:tr w:rsidR="00A407B6" w14:paraId="1BE2ADA7" w14:textId="77777777" w:rsidTr="0014269B">
        <w:trPr>
          <w:trHeight w:val="485"/>
          <w:ins w:id="948" w:author="daviti matiashvili" w:date="2024-10-21T18:25:00Z" w16du:dateUtc="2024-10-21T14:25:00Z"/>
        </w:trPr>
        <w:tc>
          <w:tcPr>
            <w:tcW w:w="2649" w:type="dxa"/>
          </w:tcPr>
          <w:p w14:paraId="584FCBF7" w14:textId="77777777" w:rsidR="00A407B6" w:rsidRDefault="00A407B6" w:rsidP="0014269B">
            <w:pPr>
              <w:pStyle w:val="BodyText"/>
              <w:rPr>
                <w:ins w:id="949" w:author="daviti matiashvili" w:date="2024-10-21T18:25:00Z" w16du:dateUtc="2024-10-21T14:25:00Z"/>
              </w:rPr>
            </w:pPr>
          </w:p>
        </w:tc>
        <w:tc>
          <w:tcPr>
            <w:tcW w:w="2302" w:type="dxa"/>
          </w:tcPr>
          <w:p w14:paraId="0850B6BA" w14:textId="768037B1" w:rsidR="00A407B6" w:rsidRDefault="00A407B6" w:rsidP="0014269B">
            <w:pPr>
              <w:pStyle w:val="BodyText"/>
              <w:rPr>
                <w:ins w:id="950" w:author="daviti matiashvili" w:date="2024-10-21T18:25:00Z" w16du:dateUtc="2024-10-21T14:25:00Z"/>
              </w:rPr>
            </w:pPr>
            <w:proofErr w:type="spellStart"/>
            <w:ins w:id="951" w:author="daviti matiashvili" w:date="2024-10-21T18:26:00Z" w16du:dateUtc="2024-10-21T14:26:00Z">
              <w:r>
                <w:t>TunnelID</w:t>
              </w:r>
            </w:ins>
            <w:proofErr w:type="spellEnd"/>
          </w:p>
        </w:tc>
        <w:tc>
          <w:tcPr>
            <w:tcW w:w="2302" w:type="dxa"/>
          </w:tcPr>
          <w:p w14:paraId="1B7EA895" w14:textId="470868B7" w:rsidR="00A407B6" w:rsidRDefault="00A407B6" w:rsidP="0014269B">
            <w:pPr>
              <w:pStyle w:val="BodyText"/>
              <w:rPr>
                <w:ins w:id="952" w:author="daviti matiashvili" w:date="2024-10-21T18:25:00Z" w16du:dateUtc="2024-10-21T14:25:00Z"/>
              </w:rPr>
            </w:pPr>
            <w:ins w:id="953" w:author="daviti matiashvili" w:date="2024-10-21T18:26:00Z" w16du:dateUtc="2024-10-21T14:26:00Z">
              <w:r>
                <w:t>FK     Nullable</w:t>
              </w:r>
            </w:ins>
          </w:p>
        </w:tc>
        <w:tc>
          <w:tcPr>
            <w:tcW w:w="2302" w:type="dxa"/>
          </w:tcPr>
          <w:p w14:paraId="651619A5" w14:textId="7105A29A" w:rsidR="00A407B6" w:rsidRDefault="00A407B6" w:rsidP="0014269B">
            <w:pPr>
              <w:pStyle w:val="BodyText"/>
              <w:rPr>
                <w:ins w:id="954" w:author="daviti matiashvili" w:date="2024-10-21T18:25:00Z" w16du:dateUtc="2024-10-21T14:25:00Z"/>
              </w:rPr>
            </w:pPr>
            <w:ins w:id="955" w:author="daviti matiashvili" w:date="2024-10-21T18:26:00Z" w16du:dateUtc="2024-10-21T14:26:00Z">
              <w:r>
                <w:t>int</w:t>
              </w:r>
            </w:ins>
          </w:p>
        </w:tc>
      </w:tr>
    </w:tbl>
    <w:p w14:paraId="36F6BF81" w14:textId="77777777" w:rsidR="009937DA" w:rsidRDefault="009937DA" w:rsidP="006F645E">
      <w:pPr>
        <w:pStyle w:val="BodyText"/>
        <w:rPr>
          <w:ins w:id="956" w:author="daviti matiashvili" w:date="2024-10-21T17:56:00Z" w16du:dateUtc="2024-10-21T13:56:00Z"/>
          <w:rFonts w:asciiTheme="minorHAnsi" w:hAnsiTheme="minorHAnsi"/>
        </w:rPr>
      </w:pPr>
    </w:p>
    <w:p w14:paraId="6CD5D333" w14:textId="77777777" w:rsidR="009937DA" w:rsidRDefault="009937DA" w:rsidP="006F645E">
      <w:pPr>
        <w:pStyle w:val="BodyText"/>
        <w:rPr>
          <w:ins w:id="957" w:author="daviti matiashvili" w:date="2024-10-21T18:00:00Z" w16du:dateUtc="2024-10-21T14:00:00Z"/>
          <w:rFonts w:asciiTheme="minorHAnsi" w:hAnsiTheme="minorHAnsi"/>
        </w:rPr>
      </w:pPr>
    </w:p>
    <w:p w14:paraId="7D7BCE27" w14:textId="77777777" w:rsidR="009937DA" w:rsidRDefault="009937DA" w:rsidP="006F645E">
      <w:pPr>
        <w:pStyle w:val="BodyText"/>
        <w:rPr>
          <w:ins w:id="958" w:author="daviti matiashvili" w:date="2024-10-21T18:00:00Z" w16du:dateUtc="2024-10-21T14:00:00Z"/>
          <w:rFonts w:asciiTheme="minorHAnsi" w:hAnsiTheme="minorHAnsi"/>
        </w:rPr>
      </w:pPr>
    </w:p>
    <w:p w14:paraId="5EEE6092" w14:textId="2C90872E" w:rsidR="009937DA" w:rsidRDefault="009937DA" w:rsidP="006F645E">
      <w:pPr>
        <w:pStyle w:val="BodyText"/>
        <w:rPr>
          <w:ins w:id="959" w:author="daviti matiashvili" w:date="2024-10-21T18:02:00Z" w16du:dateUtc="2024-10-21T14:02:00Z"/>
          <w:rFonts w:asciiTheme="minorHAnsi" w:hAnsiTheme="minorHAnsi"/>
        </w:rPr>
      </w:pPr>
      <w:ins w:id="960" w:author="daviti matiashvili" w:date="2024-10-21T18:00:00Z" w16du:dateUtc="2024-10-21T14:00:00Z">
        <w:r>
          <w:rPr>
            <w:rFonts w:asciiTheme="minorHAnsi" w:hAnsiTheme="minorHAnsi"/>
          </w:rPr>
          <w:t xml:space="preserve">Table Repair has </w:t>
        </w:r>
        <w:proofErr w:type="spellStart"/>
        <w:r>
          <w:rPr>
            <w:rFonts w:asciiTheme="minorHAnsi" w:hAnsiTheme="minorHAnsi"/>
          </w:rPr>
          <w:t>RepairID</w:t>
        </w:r>
        <w:proofErr w:type="spellEnd"/>
        <w:r>
          <w:rPr>
            <w:rFonts w:asciiTheme="minorHAnsi" w:hAnsiTheme="minorHAnsi"/>
          </w:rPr>
          <w:t xml:space="preserve"> as PK, attribute description </w:t>
        </w:r>
      </w:ins>
      <w:ins w:id="961" w:author="daviti matiashvili" w:date="2024-10-21T18:01:00Z" w16du:dateUtc="2024-10-21T14:01:00Z">
        <w:r>
          <w:rPr>
            <w:rFonts w:asciiTheme="minorHAnsi" w:hAnsiTheme="minorHAnsi"/>
          </w:rPr>
          <w:t xml:space="preserve">explains what was damaged and where, </w:t>
        </w:r>
        <w:proofErr w:type="spellStart"/>
        <w:r>
          <w:rPr>
            <w:rFonts w:asciiTheme="minorHAnsi" w:hAnsiTheme="minorHAnsi"/>
          </w:rPr>
          <w:t>RepairDate</w:t>
        </w:r>
        <w:proofErr w:type="spellEnd"/>
        <w:r>
          <w:rPr>
            <w:rFonts w:asciiTheme="minorHAnsi" w:hAnsiTheme="minorHAnsi"/>
          </w:rPr>
          <w:t xml:space="preserve"> says what is it for so does cost. This table has </w:t>
        </w:r>
      </w:ins>
      <w:ins w:id="962" w:author="daviti matiashvili" w:date="2024-10-21T18:02:00Z" w16du:dateUtc="2024-10-21T14:02:00Z">
        <w:r>
          <w:rPr>
            <w:rFonts w:asciiTheme="minorHAnsi" w:hAnsiTheme="minorHAnsi"/>
          </w:rPr>
          <w:t xml:space="preserve">four One-to-One relationship with table </w:t>
        </w:r>
        <w:proofErr w:type="spellStart"/>
        <w:proofErr w:type="gramStart"/>
        <w:r>
          <w:rPr>
            <w:rFonts w:asciiTheme="minorHAnsi" w:hAnsiTheme="minorHAnsi"/>
          </w:rPr>
          <w:t>Station,Track</w:t>
        </w:r>
        <w:proofErr w:type="gramEnd"/>
        <w:r>
          <w:rPr>
            <w:rFonts w:asciiTheme="minorHAnsi" w:hAnsiTheme="minorHAnsi"/>
          </w:rPr>
          <w:t>,Tunnel,Train</w:t>
        </w:r>
        <w:proofErr w:type="spellEnd"/>
        <w:r>
          <w:rPr>
            <w:rFonts w:asciiTheme="minorHAnsi" w:hAnsiTheme="minorHAnsi"/>
          </w:rPr>
          <w:t>.</w:t>
        </w:r>
      </w:ins>
    </w:p>
    <w:p w14:paraId="57A49C04" w14:textId="2E7EC38C" w:rsidR="002F2680" w:rsidRDefault="009937DA" w:rsidP="006F645E">
      <w:pPr>
        <w:pStyle w:val="BodyText"/>
        <w:rPr>
          <w:ins w:id="963" w:author="daviti matiashvili" w:date="2024-10-21T18:08:00Z" w16du:dateUtc="2024-10-21T14:08:00Z"/>
          <w:rFonts w:asciiTheme="minorHAnsi" w:hAnsiTheme="minorHAnsi"/>
        </w:rPr>
      </w:pPr>
      <w:ins w:id="964" w:author="daviti matiashvili" w:date="2024-10-21T18:02:00Z" w16du:dateUtc="2024-10-21T14:02:00Z">
        <w:r>
          <w:rPr>
            <w:rFonts w:asciiTheme="minorHAnsi" w:hAnsiTheme="minorHAnsi"/>
          </w:rPr>
          <w:t xml:space="preserve">I added </w:t>
        </w:r>
        <w:proofErr w:type="spellStart"/>
        <w:r>
          <w:rPr>
            <w:rFonts w:asciiTheme="minorHAnsi" w:hAnsiTheme="minorHAnsi"/>
          </w:rPr>
          <w:t>RepairID</w:t>
        </w:r>
        <w:proofErr w:type="spellEnd"/>
        <w:r>
          <w:rPr>
            <w:rFonts w:asciiTheme="minorHAnsi" w:hAnsiTheme="minorHAnsi"/>
          </w:rPr>
          <w:t xml:space="preserve"> in all four tables to keep track if something is damaged, I was thinking about </w:t>
        </w:r>
      </w:ins>
      <w:ins w:id="965" w:author="daviti matiashvili" w:date="2024-10-21T18:27:00Z" w16du:dateUtc="2024-10-21T14:27:00Z">
        <w:r w:rsidR="00A407B6">
          <w:rPr>
            <w:rFonts w:asciiTheme="minorHAnsi" w:hAnsiTheme="minorHAnsi"/>
          </w:rPr>
          <w:t xml:space="preserve">not </w:t>
        </w:r>
      </w:ins>
      <w:ins w:id="966" w:author="daviti matiashvili" w:date="2024-10-21T18:02:00Z" w16du:dateUtc="2024-10-21T14:02:00Z">
        <w:r>
          <w:rPr>
            <w:rFonts w:asciiTheme="minorHAnsi" w:hAnsiTheme="minorHAnsi"/>
          </w:rPr>
          <w:t>adding the</w:t>
        </w:r>
      </w:ins>
      <w:ins w:id="967" w:author="daviti matiashvili" w:date="2024-10-21T18:03:00Z" w16du:dateUtc="2024-10-21T14:03:00Z">
        <w:r>
          <w:rPr>
            <w:rFonts w:asciiTheme="minorHAnsi" w:hAnsiTheme="minorHAnsi"/>
          </w:rPr>
          <w:t>ir PKs</w:t>
        </w:r>
      </w:ins>
      <w:ins w:id="968" w:author="daviti matiashvili" w:date="2024-10-21T18:02:00Z" w16du:dateUtc="2024-10-21T14:02:00Z">
        <w:r>
          <w:rPr>
            <w:rFonts w:asciiTheme="minorHAnsi" w:hAnsiTheme="minorHAnsi"/>
          </w:rPr>
          <w:t xml:space="preserve"> in </w:t>
        </w:r>
        <w:proofErr w:type="spellStart"/>
        <w:r>
          <w:rPr>
            <w:rFonts w:asciiTheme="minorHAnsi" w:hAnsiTheme="minorHAnsi"/>
          </w:rPr>
          <w:t>Re</w:t>
        </w:r>
      </w:ins>
      <w:ins w:id="969" w:author="daviti matiashvili" w:date="2024-10-21T18:03:00Z" w16du:dateUtc="2024-10-21T14:03:00Z">
        <w:r>
          <w:rPr>
            <w:rFonts w:asciiTheme="minorHAnsi" w:hAnsiTheme="minorHAnsi"/>
          </w:rPr>
          <w:t>pairTable</w:t>
        </w:r>
      </w:ins>
      <w:proofErr w:type="spellEnd"/>
      <w:ins w:id="970" w:author="daviti matiashvili" w:date="2024-10-21T18:27:00Z" w16du:dateUtc="2024-10-21T14:27:00Z">
        <w:r w:rsidR="00A407B6">
          <w:rPr>
            <w:rFonts w:asciiTheme="minorHAnsi" w:hAnsiTheme="minorHAnsi"/>
          </w:rPr>
          <w:t xml:space="preserve">, but if we don’t add their PKs as FKs in this table how do we keep track if they are damaged. </w:t>
        </w:r>
        <w:proofErr w:type="gramStart"/>
        <w:r w:rsidR="00A407B6">
          <w:rPr>
            <w:rFonts w:asciiTheme="minorHAnsi" w:hAnsiTheme="minorHAnsi"/>
          </w:rPr>
          <w:t>So</w:t>
        </w:r>
        <w:proofErr w:type="gramEnd"/>
        <w:r w:rsidR="00A407B6">
          <w:rPr>
            <w:rFonts w:asciiTheme="minorHAnsi" w:hAnsiTheme="minorHAnsi"/>
          </w:rPr>
          <w:t xml:space="preserve"> I added all the </w:t>
        </w:r>
      </w:ins>
      <w:ins w:id="971" w:author="daviti matiashvili" w:date="2024-10-21T18:28:00Z" w16du:dateUtc="2024-10-21T14:28:00Z">
        <w:r w:rsidR="00A407B6">
          <w:rPr>
            <w:rFonts w:asciiTheme="minorHAnsi" w:hAnsiTheme="minorHAnsi"/>
          </w:rPr>
          <w:t>keys in Table repair but they can also be Null of course.</w:t>
        </w:r>
      </w:ins>
    </w:p>
    <w:p w14:paraId="6518D998" w14:textId="77777777" w:rsidR="002F2680" w:rsidRDefault="002F2680" w:rsidP="006F645E">
      <w:pPr>
        <w:pStyle w:val="BodyText"/>
        <w:rPr>
          <w:ins w:id="972" w:author="daviti matiashvili" w:date="2024-10-21T18:08:00Z" w16du:dateUtc="2024-10-21T14:08:00Z"/>
          <w:rFonts w:asciiTheme="minorHAnsi" w:hAnsiTheme="minorHAnsi"/>
        </w:rPr>
      </w:pPr>
    </w:p>
    <w:p w14:paraId="6902A583" w14:textId="77777777" w:rsidR="002F2680" w:rsidRDefault="002F2680" w:rsidP="006F645E">
      <w:pPr>
        <w:pStyle w:val="BodyText"/>
        <w:rPr>
          <w:ins w:id="973" w:author="daviti matiashvili" w:date="2024-10-21T18:08:00Z" w16du:dateUtc="2024-10-21T14:08:00Z"/>
          <w:rFonts w:asciiTheme="minorHAnsi" w:hAnsiTheme="minorHAnsi"/>
        </w:rPr>
      </w:pPr>
    </w:p>
    <w:p w14:paraId="7A718FA8" w14:textId="41482AED" w:rsidR="002F2680" w:rsidRDefault="002F2680" w:rsidP="002F2680">
      <w:pPr>
        <w:pStyle w:val="BodyText"/>
        <w:rPr>
          <w:ins w:id="974" w:author="daviti matiashvili" w:date="2024-10-21T18:33:00Z" w16du:dateUtc="2024-10-21T14:33:00Z"/>
          <w:rFonts w:asciiTheme="minorHAnsi" w:hAnsiTheme="minorHAnsi"/>
        </w:rPr>
      </w:pPr>
      <w:ins w:id="975" w:author="daviti matiashvili" w:date="2024-10-21T18:08:00Z" w16du:dateUtc="2024-10-21T14:08:00Z">
        <w:r>
          <w:rPr>
            <w:rFonts w:asciiTheme="minorHAnsi" w:hAnsiTheme="minorHAnsi"/>
          </w:rPr>
          <w:t xml:space="preserve">Example with </w:t>
        </w:r>
        <w:proofErr w:type="gramStart"/>
        <w:r>
          <w:rPr>
            <w:rFonts w:asciiTheme="minorHAnsi" w:hAnsiTheme="minorHAnsi"/>
          </w:rPr>
          <w:t>data</w:t>
        </w:r>
      </w:ins>
      <w:ins w:id="976" w:author="daviti matiashvili" w:date="2024-10-21T18:31:00Z" w16du:dateUtc="2024-10-21T14:31:00Z">
        <w:r w:rsidR="00295C17">
          <w:rPr>
            <w:rFonts w:asciiTheme="minorHAnsi" w:hAnsiTheme="minorHAnsi"/>
          </w:rPr>
          <w:t>(</w:t>
        </w:r>
        <w:proofErr w:type="gramEnd"/>
        <w:r w:rsidR="00295C17">
          <w:rPr>
            <w:rFonts w:asciiTheme="minorHAnsi" w:hAnsiTheme="minorHAnsi"/>
          </w:rPr>
          <w:t>I tried to do</w:t>
        </w:r>
      </w:ins>
      <w:ins w:id="977" w:author="daviti matiashvili" w:date="2024-10-21T18:32:00Z" w16du:dateUtc="2024-10-21T14:32:00Z">
        <w:r w:rsidR="00295C17">
          <w:rPr>
            <w:rFonts w:asciiTheme="minorHAnsi" w:hAnsiTheme="minorHAnsi"/>
          </w:rPr>
          <w:t xml:space="preserve"> this with this kind of table but I couldn’t fit in so I helped </w:t>
        </w:r>
        <w:proofErr w:type="spellStart"/>
        <w:r w:rsidR="00295C17">
          <w:rPr>
            <w:rFonts w:asciiTheme="minorHAnsi" w:hAnsiTheme="minorHAnsi"/>
          </w:rPr>
          <w:t>Chatgpt</w:t>
        </w:r>
        <w:proofErr w:type="spellEnd"/>
        <w:r w:rsidR="00295C17">
          <w:rPr>
            <w:rFonts w:asciiTheme="minorHAnsi" w:hAnsiTheme="minorHAnsi"/>
          </w:rPr>
          <w:t xml:space="preserve"> for example data)</w:t>
        </w:r>
      </w:ins>
    </w:p>
    <w:p w14:paraId="6D08E237" w14:textId="77777777" w:rsidR="00295C17" w:rsidRDefault="00295C17" w:rsidP="002F2680">
      <w:pPr>
        <w:pStyle w:val="BodyText"/>
        <w:rPr>
          <w:ins w:id="978" w:author="daviti matiashvili" w:date="2024-10-21T18:33:00Z" w16du:dateUtc="2024-10-21T14:33:00Z"/>
          <w:rFonts w:asciiTheme="minorHAnsi" w:hAnsiTheme="minorHAnsi"/>
        </w:rPr>
      </w:pPr>
    </w:p>
    <w:p w14:paraId="3A90684F" w14:textId="1E550DC8" w:rsidR="00295C17" w:rsidRDefault="00295C17" w:rsidP="002F2680">
      <w:pPr>
        <w:pStyle w:val="BodyText"/>
        <w:rPr>
          <w:ins w:id="979" w:author="daviti matiashvili" w:date="2024-10-21T18:32:00Z" w16du:dateUtc="2024-10-21T14:32:00Z"/>
          <w:rFonts w:asciiTheme="minorHAnsi" w:hAnsiTheme="minorHAnsi"/>
        </w:rPr>
      </w:pPr>
      <w:ins w:id="980" w:author="daviti matiashvili" w:date="2024-10-21T18:33:00Z" w16du:dateUtc="2024-10-21T14:33:00Z">
        <w:r w:rsidRPr="00295C17">
          <w:rPr>
            <w:rFonts w:asciiTheme="minorHAnsi" w:hAnsiTheme="minorHAnsi"/>
          </w:rPr>
          <w:drawing>
            <wp:inline distT="0" distB="0" distL="0" distR="0" wp14:anchorId="3FFE6775" wp14:editId="11A2A796">
              <wp:extent cx="5941695" cy="2489835"/>
              <wp:effectExtent l="0" t="0" r="1905" b="5715"/>
              <wp:docPr id="1536176757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36176757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1695" cy="24898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5288B90" w14:textId="77777777" w:rsidR="00295C17" w:rsidRDefault="00295C17" w:rsidP="002F2680">
      <w:pPr>
        <w:pStyle w:val="BodyText"/>
        <w:rPr>
          <w:ins w:id="981" w:author="daviti matiashvili" w:date="2024-10-21T18:32:00Z" w16du:dateUtc="2024-10-21T14:32:00Z"/>
          <w:rFonts w:asciiTheme="minorHAnsi" w:hAnsiTheme="minorHAnsi"/>
        </w:rPr>
      </w:pPr>
    </w:p>
    <w:p w14:paraId="77446E6A" w14:textId="77777777" w:rsidR="00295C17" w:rsidRDefault="00295C17" w:rsidP="002F2680">
      <w:pPr>
        <w:pStyle w:val="BodyText"/>
        <w:rPr>
          <w:ins w:id="982" w:author="daviti matiashvili" w:date="2024-10-21T18:08:00Z" w16du:dateUtc="2024-10-21T14:08:00Z"/>
          <w:rFonts w:asciiTheme="minorHAnsi" w:hAnsiTheme="minorHAnsi"/>
        </w:rPr>
      </w:pPr>
    </w:p>
    <w:p w14:paraId="71A116B7" w14:textId="77777777" w:rsidR="002F2680" w:rsidRDefault="002F2680" w:rsidP="002F2680">
      <w:pPr>
        <w:pStyle w:val="BodyText"/>
        <w:rPr>
          <w:ins w:id="983" w:author="daviti matiashvili" w:date="2024-10-21T18:08:00Z" w16du:dateUtc="2024-10-21T14:08:00Z"/>
          <w:rFonts w:asciiTheme="minorHAnsi" w:hAnsiTheme="minorHAnsi"/>
        </w:rPr>
      </w:pPr>
    </w:p>
    <w:p w14:paraId="16D63577" w14:textId="586F8085" w:rsidR="002F2680" w:rsidRDefault="00295C17" w:rsidP="002F2680">
      <w:pPr>
        <w:pStyle w:val="BodyText"/>
        <w:rPr>
          <w:ins w:id="984" w:author="daviti matiashvili" w:date="2024-10-21T18:37:00Z" w16du:dateUtc="2024-10-21T14:37:00Z"/>
          <w:rFonts w:asciiTheme="minorHAnsi" w:hAnsiTheme="minorHAnsi"/>
        </w:rPr>
      </w:pPr>
      <w:ins w:id="985" w:author="daviti matiashvili" w:date="2024-10-21T18:37:00Z" w16du:dateUtc="2024-10-21T14:37:00Z">
        <w:r>
          <w:rPr>
            <w:rFonts w:asciiTheme="minorHAnsi" w:hAnsiTheme="minorHAnsi"/>
          </w:rPr>
          <w:t>Bridge Table-</w:t>
        </w:r>
        <w:proofErr w:type="spellStart"/>
        <w:r>
          <w:rPr>
            <w:rFonts w:asciiTheme="minorHAnsi" w:hAnsiTheme="minorHAnsi"/>
          </w:rPr>
          <w:t>TrainLines</w:t>
        </w:r>
        <w:proofErr w:type="spellEnd"/>
      </w:ins>
    </w:p>
    <w:p w14:paraId="7E1F7890" w14:textId="77777777" w:rsidR="00295C17" w:rsidRDefault="00295C17" w:rsidP="002F2680">
      <w:pPr>
        <w:pStyle w:val="BodyText"/>
        <w:rPr>
          <w:ins w:id="986" w:author="daviti matiashvili" w:date="2024-10-21T18:37:00Z" w16du:dateUtc="2024-10-21T14:37:00Z"/>
          <w:rFonts w:asciiTheme="minorHAnsi" w:hAnsiTheme="minorHAnsi"/>
        </w:rPr>
      </w:pPr>
    </w:p>
    <w:tbl>
      <w:tblPr>
        <w:tblW w:w="0" w:type="auto"/>
        <w:tblInd w:w="-45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649"/>
        <w:gridCol w:w="2302"/>
        <w:gridCol w:w="2302"/>
        <w:gridCol w:w="2302"/>
        <w:tblGridChange w:id="987">
          <w:tblGrid>
            <w:gridCol w:w="2649"/>
            <w:gridCol w:w="2302"/>
            <w:gridCol w:w="2302"/>
            <w:gridCol w:w="2302"/>
          </w:tblGrid>
        </w:tblGridChange>
      </w:tblGrid>
      <w:tr w:rsidR="00295C17" w14:paraId="364506DD" w14:textId="77777777" w:rsidTr="0014269B">
        <w:trPr>
          <w:trHeight w:val="432"/>
          <w:ins w:id="988" w:author="daviti matiashvili" w:date="2024-10-21T18:37:00Z" w16du:dateUtc="2024-10-21T14:37:00Z"/>
        </w:trPr>
        <w:tc>
          <w:tcPr>
            <w:tcW w:w="2649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37DE47FC" w14:textId="77777777" w:rsidR="00295C17" w:rsidRPr="00D874ED" w:rsidRDefault="00295C17" w:rsidP="0014269B">
            <w:pPr>
              <w:pStyle w:val="BodyText"/>
              <w:rPr>
                <w:ins w:id="989" w:author="daviti matiashvili" w:date="2024-10-21T18:37:00Z" w16du:dateUtc="2024-10-21T14:37:00Z"/>
              </w:rPr>
            </w:pPr>
            <w:ins w:id="990" w:author="daviti matiashvili" w:date="2024-10-21T18:37:00Z" w16du:dateUtc="2024-10-21T14:37:00Z">
              <w:r w:rsidRPr="00D874ED">
                <w:t>Table Name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657C5427" w14:textId="77777777" w:rsidR="00295C17" w:rsidRPr="00D874ED" w:rsidRDefault="00295C17" w:rsidP="0014269B">
            <w:pPr>
              <w:pStyle w:val="BodyText"/>
              <w:rPr>
                <w:ins w:id="991" w:author="daviti matiashvili" w:date="2024-10-21T18:37:00Z" w16du:dateUtc="2024-10-21T14:37:00Z"/>
              </w:rPr>
            </w:pPr>
            <w:ins w:id="992" w:author="daviti matiashvili" w:date="2024-10-21T18:37:00Z" w16du:dateUtc="2024-10-21T14:37:00Z">
              <w:r w:rsidRPr="00D874ED">
                <w:t xml:space="preserve">Field name 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6DB5528D" w14:textId="77777777" w:rsidR="00295C17" w:rsidRPr="00D874ED" w:rsidRDefault="00295C17" w:rsidP="0014269B">
            <w:pPr>
              <w:pStyle w:val="BodyText"/>
              <w:rPr>
                <w:ins w:id="993" w:author="daviti matiashvili" w:date="2024-10-21T18:37:00Z" w16du:dateUtc="2024-10-21T14:37:00Z"/>
              </w:rPr>
            </w:pPr>
            <w:ins w:id="994" w:author="daviti matiashvili" w:date="2024-10-21T18:37:00Z" w16du:dateUtc="2024-10-21T14:37:00Z">
              <w:r w:rsidRPr="00D874ED">
                <w:t xml:space="preserve">Field Description 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602CEB20" w14:textId="77777777" w:rsidR="00295C17" w:rsidRPr="00D874ED" w:rsidRDefault="00295C17" w:rsidP="0014269B">
            <w:pPr>
              <w:pStyle w:val="BodyText"/>
              <w:rPr>
                <w:ins w:id="995" w:author="daviti matiashvili" w:date="2024-10-21T18:37:00Z" w16du:dateUtc="2024-10-21T14:37:00Z"/>
              </w:rPr>
            </w:pPr>
            <w:ins w:id="996" w:author="daviti matiashvili" w:date="2024-10-21T18:37:00Z" w16du:dateUtc="2024-10-21T14:37:00Z">
              <w:r w:rsidRPr="00D874ED">
                <w:t xml:space="preserve">Data Type </w:t>
              </w:r>
            </w:ins>
          </w:p>
        </w:tc>
      </w:tr>
      <w:tr w:rsidR="00295C17" w14:paraId="149F0CC2" w14:textId="77777777" w:rsidTr="0014269B">
        <w:trPr>
          <w:trHeight w:val="432"/>
          <w:ins w:id="997" w:author="daviti matiashvili" w:date="2024-10-21T18:37:00Z" w16du:dateUtc="2024-10-21T14:37:00Z"/>
        </w:trPr>
        <w:tc>
          <w:tcPr>
            <w:tcW w:w="2649" w:type="dxa"/>
            <w:vMerge w:val="restart"/>
          </w:tcPr>
          <w:p w14:paraId="112516C4" w14:textId="77777777" w:rsidR="00295C17" w:rsidRDefault="00295C17" w:rsidP="0014269B">
            <w:pPr>
              <w:pStyle w:val="BodyText"/>
              <w:rPr>
                <w:ins w:id="998" w:author="daviti matiashvili" w:date="2024-10-21T18:37:00Z" w16du:dateUtc="2024-10-21T14:37:00Z"/>
              </w:rPr>
            </w:pPr>
          </w:p>
          <w:p w14:paraId="56E725CF" w14:textId="4A0A8A47" w:rsidR="00295C17" w:rsidRPr="009509B4" w:rsidRDefault="00295C17" w:rsidP="0014269B">
            <w:pPr>
              <w:pStyle w:val="BodyText"/>
              <w:rPr>
                <w:ins w:id="999" w:author="daviti matiashvili" w:date="2024-10-21T18:37:00Z" w16du:dateUtc="2024-10-21T14:37:00Z"/>
              </w:rPr>
            </w:pPr>
            <w:ins w:id="1000" w:author="daviti matiashvili" w:date="2024-10-21T18:37:00Z" w16du:dateUtc="2024-10-21T14:37:00Z">
              <w:r>
                <w:t xml:space="preserve">       </w:t>
              </w:r>
              <w:proofErr w:type="spellStart"/>
              <w:r>
                <w:t>TrainLines</w:t>
              </w:r>
              <w:proofErr w:type="spellEnd"/>
            </w:ins>
          </w:p>
        </w:tc>
        <w:tc>
          <w:tcPr>
            <w:tcW w:w="2302" w:type="dxa"/>
          </w:tcPr>
          <w:p w14:paraId="7CA25069" w14:textId="249334E0" w:rsidR="00295C17" w:rsidRDefault="00295C17" w:rsidP="0014269B">
            <w:pPr>
              <w:pStyle w:val="BodyText"/>
              <w:rPr>
                <w:ins w:id="1001" w:author="daviti matiashvili" w:date="2024-10-21T18:37:00Z" w16du:dateUtc="2024-10-21T14:37:00Z"/>
              </w:rPr>
            </w:pPr>
            <w:proofErr w:type="spellStart"/>
            <w:ins w:id="1002" w:author="daviti matiashvili" w:date="2024-10-21T18:37:00Z" w16du:dateUtc="2024-10-21T14:37:00Z">
              <w:r>
                <w:t>TrainID</w:t>
              </w:r>
              <w:proofErr w:type="spellEnd"/>
            </w:ins>
          </w:p>
        </w:tc>
        <w:tc>
          <w:tcPr>
            <w:tcW w:w="2302" w:type="dxa"/>
          </w:tcPr>
          <w:p w14:paraId="79F3C0A8" w14:textId="0013F563" w:rsidR="00295C17" w:rsidRDefault="00295C17" w:rsidP="0014269B">
            <w:pPr>
              <w:pStyle w:val="BodyText"/>
              <w:rPr>
                <w:ins w:id="1003" w:author="daviti matiashvili" w:date="2024-10-21T18:37:00Z" w16du:dateUtc="2024-10-21T14:37:00Z"/>
              </w:rPr>
            </w:pPr>
            <w:ins w:id="1004" w:author="daviti matiashvili" w:date="2024-10-21T18:37:00Z" w16du:dateUtc="2024-10-21T14:37:00Z">
              <w:r>
                <w:t xml:space="preserve"> </w:t>
              </w:r>
              <w:proofErr w:type="gramStart"/>
              <w:r>
                <w:t>PK</w:t>
              </w:r>
              <w:r>
                <w:t>,FK</w:t>
              </w:r>
              <w:proofErr w:type="gramEnd"/>
            </w:ins>
          </w:p>
        </w:tc>
        <w:tc>
          <w:tcPr>
            <w:tcW w:w="2302" w:type="dxa"/>
          </w:tcPr>
          <w:p w14:paraId="1732D842" w14:textId="77777777" w:rsidR="00295C17" w:rsidRDefault="00295C17" w:rsidP="0014269B">
            <w:pPr>
              <w:pStyle w:val="BodyText"/>
              <w:rPr>
                <w:ins w:id="1005" w:author="daviti matiashvili" w:date="2024-10-21T18:37:00Z" w16du:dateUtc="2024-10-21T14:37:00Z"/>
              </w:rPr>
            </w:pPr>
            <w:ins w:id="1006" w:author="daviti matiashvili" w:date="2024-10-21T18:37:00Z" w16du:dateUtc="2024-10-21T14:37:00Z">
              <w:r>
                <w:t>Int</w:t>
              </w:r>
            </w:ins>
          </w:p>
        </w:tc>
      </w:tr>
      <w:tr w:rsidR="00295C17" w14:paraId="0A6D0AC4" w14:textId="77777777" w:rsidTr="0014269B">
        <w:trPr>
          <w:trHeight w:val="432"/>
          <w:ins w:id="1007" w:author="daviti matiashvili" w:date="2024-10-21T18:37:00Z" w16du:dateUtc="2024-10-21T14:37:00Z"/>
        </w:trPr>
        <w:tc>
          <w:tcPr>
            <w:tcW w:w="2649" w:type="dxa"/>
            <w:vMerge/>
          </w:tcPr>
          <w:p w14:paraId="34B92B78" w14:textId="77777777" w:rsidR="00295C17" w:rsidRDefault="00295C17" w:rsidP="0014269B">
            <w:pPr>
              <w:pStyle w:val="BodyText"/>
              <w:rPr>
                <w:ins w:id="1008" w:author="daviti matiashvili" w:date="2024-10-21T18:37:00Z" w16du:dateUtc="2024-10-21T14:37:00Z"/>
              </w:rPr>
            </w:pPr>
          </w:p>
        </w:tc>
        <w:tc>
          <w:tcPr>
            <w:tcW w:w="2302" w:type="dxa"/>
          </w:tcPr>
          <w:p w14:paraId="3EC56EE3" w14:textId="77777777" w:rsidR="00295C17" w:rsidRDefault="00295C17" w:rsidP="0014269B">
            <w:pPr>
              <w:pStyle w:val="BodyText"/>
              <w:rPr>
                <w:ins w:id="1009" w:author="daviti matiashvili" w:date="2024-10-21T18:37:00Z" w16du:dateUtc="2024-10-21T14:37:00Z"/>
              </w:rPr>
            </w:pPr>
            <w:proofErr w:type="spellStart"/>
            <w:ins w:id="1010" w:author="daviti matiashvili" w:date="2024-10-21T18:37:00Z" w16du:dateUtc="2024-10-21T14:37:00Z">
              <w:r>
                <w:t>LineID</w:t>
              </w:r>
              <w:proofErr w:type="spellEnd"/>
            </w:ins>
          </w:p>
        </w:tc>
        <w:tc>
          <w:tcPr>
            <w:tcW w:w="2302" w:type="dxa"/>
          </w:tcPr>
          <w:p w14:paraId="373BE191" w14:textId="4920F464" w:rsidR="00295C17" w:rsidRDefault="00295C17" w:rsidP="0014269B">
            <w:pPr>
              <w:pStyle w:val="BodyText"/>
              <w:rPr>
                <w:ins w:id="1011" w:author="daviti matiashvili" w:date="2024-10-21T18:37:00Z" w16du:dateUtc="2024-10-21T14:37:00Z"/>
              </w:rPr>
            </w:pPr>
            <w:proofErr w:type="gramStart"/>
            <w:ins w:id="1012" w:author="daviti matiashvili" w:date="2024-10-21T18:38:00Z" w16du:dateUtc="2024-10-21T14:38:00Z">
              <w:r>
                <w:t>PK,FK</w:t>
              </w:r>
            </w:ins>
            <w:proofErr w:type="gramEnd"/>
          </w:p>
        </w:tc>
        <w:tc>
          <w:tcPr>
            <w:tcW w:w="2302" w:type="dxa"/>
          </w:tcPr>
          <w:p w14:paraId="0F494F1F" w14:textId="77777777" w:rsidR="00295C17" w:rsidRDefault="00295C17" w:rsidP="0014269B">
            <w:pPr>
              <w:pStyle w:val="BodyText"/>
              <w:rPr>
                <w:ins w:id="1013" w:author="daviti matiashvili" w:date="2024-10-21T18:37:00Z" w16du:dateUtc="2024-10-21T14:37:00Z"/>
              </w:rPr>
            </w:pPr>
            <w:ins w:id="1014" w:author="daviti matiashvili" w:date="2024-10-21T18:37:00Z" w16du:dateUtc="2024-10-21T14:37:00Z">
              <w:r>
                <w:t xml:space="preserve">Int      </w:t>
              </w:r>
            </w:ins>
          </w:p>
        </w:tc>
      </w:tr>
    </w:tbl>
    <w:p w14:paraId="61B61DED" w14:textId="77777777" w:rsidR="00295C17" w:rsidRDefault="00295C17" w:rsidP="002F2680">
      <w:pPr>
        <w:pStyle w:val="BodyText"/>
        <w:rPr>
          <w:ins w:id="1015" w:author="daviti matiashvili" w:date="2024-10-21T18:37:00Z" w16du:dateUtc="2024-10-21T14:37:00Z"/>
          <w:rFonts w:asciiTheme="minorHAnsi" w:hAnsiTheme="minorHAnsi"/>
        </w:rPr>
      </w:pPr>
    </w:p>
    <w:p w14:paraId="328BF209" w14:textId="77777777" w:rsidR="00295C17" w:rsidRDefault="00295C17" w:rsidP="002F2680">
      <w:pPr>
        <w:pStyle w:val="BodyText"/>
        <w:rPr>
          <w:ins w:id="1016" w:author="daviti matiashvili" w:date="2024-10-21T18:37:00Z" w16du:dateUtc="2024-10-21T14:37:00Z"/>
          <w:rFonts w:asciiTheme="minorHAnsi" w:hAnsiTheme="minorHAnsi"/>
        </w:rPr>
      </w:pPr>
    </w:p>
    <w:p w14:paraId="7840D516" w14:textId="77777777" w:rsidR="00295C17" w:rsidRDefault="00295C17" w:rsidP="002F2680">
      <w:pPr>
        <w:pStyle w:val="BodyText"/>
        <w:rPr>
          <w:ins w:id="1017" w:author="daviti matiashvili" w:date="2024-10-21T18:37:00Z" w16du:dateUtc="2024-10-21T14:37:00Z"/>
          <w:rFonts w:asciiTheme="minorHAnsi" w:hAnsiTheme="minorHAnsi"/>
        </w:rPr>
      </w:pPr>
    </w:p>
    <w:p w14:paraId="16969227" w14:textId="77777777" w:rsidR="00191105" w:rsidRDefault="00295C17" w:rsidP="002F2680">
      <w:pPr>
        <w:pStyle w:val="BodyText"/>
        <w:rPr>
          <w:ins w:id="1018" w:author="daviti matiashvili" w:date="2024-10-21T18:39:00Z" w16du:dateUtc="2024-10-21T14:39:00Z"/>
          <w:rFonts w:asciiTheme="minorHAnsi" w:hAnsiTheme="minorHAnsi"/>
        </w:rPr>
      </w:pPr>
      <w:ins w:id="1019" w:author="daviti matiashvili" w:date="2024-10-21T18:38:00Z" w16du:dateUtc="2024-10-21T14:38:00Z">
        <w:r>
          <w:rPr>
            <w:rFonts w:asciiTheme="minorHAnsi" w:hAnsiTheme="minorHAnsi"/>
          </w:rPr>
          <w:t xml:space="preserve">Table </w:t>
        </w:r>
        <w:proofErr w:type="spellStart"/>
        <w:r>
          <w:rPr>
            <w:rFonts w:asciiTheme="minorHAnsi" w:hAnsiTheme="minorHAnsi"/>
          </w:rPr>
          <w:t>TrainLines</w:t>
        </w:r>
        <w:proofErr w:type="spellEnd"/>
        <w:r>
          <w:rPr>
            <w:rFonts w:asciiTheme="minorHAnsi" w:hAnsiTheme="minorHAnsi"/>
          </w:rPr>
          <w:t xml:space="preserve"> is a bridge table and has </w:t>
        </w:r>
        <w:proofErr w:type="spellStart"/>
        <w:r>
          <w:rPr>
            <w:rFonts w:asciiTheme="minorHAnsi" w:hAnsiTheme="minorHAnsi"/>
          </w:rPr>
          <w:t>TrainID</w:t>
        </w:r>
        <w:proofErr w:type="spellEnd"/>
        <w:r>
          <w:rPr>
            <w:rFonts w:asciiTheme="minorHAnsi" w:hAnsiTheme="minorHAnsi"/>
          </w:rPr>
          <w:t xml:space="preserve"> and </w:t>
        </w:r>
        <w:proofErr w:type="spellStart"/>
        <w:r>
          <w:rPr>
            <w:rFonts w:asciiTheme="minorHAnsi" w:hAnsiTheme="minorHAnsi"/>
          </w:rPr>
          <w:t>LineID</w:t>
        </w:r>
        <w:proofErr w:type="spellEnd"/>
        <w:r>
          <w:rPr>
            <w:rFonts w:asciiTheme="minorHAnsi" w:hAnsiTheme="minorHAnsi"/>
          </w:rPr>
          <w:t xml:space="preserve"> as composite</w:t>
        </w:r>
      </w:ins>
      <w:ins w:id="1020" w:author="daviti matiashvili" w:date="2024-10-21T18:39:00Z" w16du:dateUtc="2024-10-21T14:39:00Z">
        <w:r w:rsidR="00191105">
          <w:rPr>
            <w:rFonts w:asciiTheme="minorHAnsi" w:hAnsiTheme="minorHAnsi"/>
          </w:rPr>
          <w:t xml:space="preserve"> primary key and they are also foreign keys. I changed many-to-many relationship with two one-to-many relationship and that’s why I created this table.</w:t>
        </w:r>
      </w:ins>
    </w:p>
    <w:p w14:paraId="5C48850B" w14:textId="77777777" w:rsidR="00191105" w:rsidRDefault="00191105" w:rsidP="002F2680">
      <w:pPr>
        <w:pStyle w:val="BodyText"/>
        <w:rPr>
          <w:ins w:id="1021" w:author="daviti matiashvili" w:date="2024-10-21T18:39:00Z" w16du:dateUtc="2024-10-21T14:39:00Z"/>
          <w:rFonts w:asciiTheme="minorHAnsi" w:hAnsiTheme="minorHAnsi"/>
        </w:rPr>
      </w:pPr>
    </w:p>
    <w:p w14:paraId="7F31CD31" w14:textId="77777777" w:rsidR="00191105" w:rsidRDefault="00191105" w:rsidP="002F2680">
      <w:pPr>
        <w:pStyle w:val="BodyText"/>
        <w:rPr>
          <w:ins w:id="1022" w:author="daviti matiashvili" w:date="2024-10-21T18:39:00Z" w16du:dateUtc="2024-10-21T14:39:00Z"/>
          <w:rFonts w:asciiTheme="minorHAnsi" w:hAnsiTheme="minorHAnsi"/>
        </w:rPr>
      </w:pPr>
    </w:p>
    <w:p w14:paraId="5DFEBFA9" w14:textId="2012757C" w:rsidR="00295C17" w:rsidRDefault="00295C17" w:rsidP="002F2680">
      <w:pPr>
        <w:pStyle w:val="BodyText"/>
        <w:rPr>
          <w:ins w:id="1023" w:author="daviti matiashvili" w:date="2024-10-21T18:08:00Z" w16du:dateUtc="2024-10-21T14:08:00Z"/>
          <w:rFonts w:asciiTheme="minorHAnsi" w:hAnsiTheme="minorHAnsi"/>
        </w:rPr>
      </w:pPr>
      <w:ins w:id="1024" w:author="daviti matiashvili" w:date="2024-10-21T18:38:00Z" w16du:dateUtc="2024-10-21T14:38:00Z">
        <w:r>
          <w:rPr>
            <w:rFonts w:asciiTheme="minorHAnsi" w:hAnsiTheme="minorHAnsi"/>
          </w:rPr>
          <w:t xml:space="preserve"> </w:t>
        </w:r>
      </w:ins>
    </w:p>
    <w:p w14:paraId="5C9E0188" w14:textId="3C50C418" w:rsidR="00191105" w:rsidRDefault="00191105" w:rsidP="00191105">
      <w:pPr>
        <w:pStyle w:val="BodyText"/>
        <w:rPr>
          <w:ins w:id="1025" w:author="daviti matiashvili" w:date="2024-10-21T18:39:00Z" w16du:dateUtc="2024-10-21T14:39:00Z"/>
          <w:rFonts w:asciiTheme="minorHAnsi" w:hAnsiTheme="minorHAnsi"/>
        </w:rPr>
      </w:pPr>
      <w:ins w:id="1026" w:author="daviti matiashvili" w:date="2024-10-21T18:39:00Z" w16du:dateUtc="2024-10-21T14:39:00Z">
        <w:r>
          <w:rPr>
            <w:rFonts w:asciiTheme="minorHAnsi" w:hAnsiTheme="minorHAnsi"/>
          </w:rPr>
          <w:t>Bridge Table-</w:t>
        </w:r>
        <w:proofErr w:type="spellStart"/>
        <w:r>
          <w:rPr>
            <w:rFonts w:asciiTheme="minorHAnsi" w:hAnsiTheme="minorHAnsi"/>
          </w:rPr>
          <w:t>TrainStation</w:t>
        </w:r>
        <w:proofErr w:type="spellEnd"/>
      </w:ins>
    </w:p>
    <w:p w14:paraId="34AD9A92" w14:textId="77777777" w:rsidR="00191105" w:rsidRDefault="00191105" w:rsidP="00191105">
      <w:pPr>
        <w:pStyle w:val="BodyText"/>
        <w:rPr>
          <w:ins w:id="1027" w:author="daviti matiashvili" w:date="2024-10-21T18:39:00Z" w16du:dateUtc="2024-10-21T14:39:00Z"/>
          <w:rFonts w:asciiTheme="minorHAnsi" w:hAnsiTheme="minorHAnsi"/>
        </w:rPr>
      </w:pPr>
    </w:p>
    <w:tbl>
      <w:tblPr>
        <w:tblW w:w="0" w:type="auto"/>
        <w:tblInd w:w="-45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649"/>
        <w:gridCol w:w="2302"/>
        <w:gridCol w:w="2302"/>
        <w:gridCol w:w="2302"/>
        <w:tblGridChange w:id="1028">
          <w:tblGrid>
            <w:gridCol w:w="2649"/>
            <w:gridCol w:w="2302"/>
            <w:gridCol w:w="2302"/>
            <w:gridCol w:w="2302"/>
          </w:tblGrid>
        </w:tblGridChange>
      </w:tblGrid>
      <w:tr w:rsidR="00191105" w14:paraId="5F8661B6" w14:textId="77777777" w:rsidTr="0014269B">
        <w:trPr>
          <w:trHeight w:val="432"/>
          <w:ins w:id="1029" w:author="daviti matiashvili" w:date="2024-10-21T18:39:00Z" w16du:dateUtc="2024-10-21T14:39:00Z"/>
        </w:trPr>
        <w:tc>
          <w:tcPr>
            <w:tcW w:w="2649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030F968E" w14:textId="77777777" w:rsidR="00191105" w:rsidRPr="00D874ED" w:rsidRDefault="00191105" w:rsidP="0014269B">
            <w:pPr>
              <w:pStyle w:val="BodyText"/>
              <w:rPr>
                <w:ins w:id="1030" w:author="daviti matiashvili" w:date="2024-10-21T18:39:00Z" w16du:dateUtc="2024-10-21T14:39:00Z"/>
              </w:rPr>
            </w:pPr>
            <w:ins w:id="1031" w:author="daviti matiashvili" w:date="2024-10-21T18:39:00Z" w16du:dateUtc="2024-10-21T14:39:00Z">
              <w:r w:rsidRPr="00D874ED">
                <w:t>Table Name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080F6BF4" w14:textId="77777777" w:rsidR="00191105" w:rsidRPr="00D874ED" w:rsidRDefault="00191105" w:rsidP="0014269B">
            <w:pPr>
              <w:pStyle w:val="BodyText"/>
              <w:rPr>
                <w:ins w:id="1032" w:author="daviti matiashvili" w:date="2024-10-21T18:39:00Z" w16du:dateUtc="2024-10-21T14:39:00Z"/>
              </w:rPr>
            </w:pPr>
            <w:ins w:id="1033" w:author="daviti matiashvili" w:date="2024-10-21T18:39:00Z" w16du:dateUtc="2024-10-21T14:39:00Z">
              <w:r w:rsidRPr="00D874ED">
                <w:t xml:space="preserve">Field name 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52AD231E" w14:textId="77777777" w:rsidR="00191105" w:rsidRPr="00D874ED" w:rsidRDefault="00191105" w:rsidP="0014269B">
            <w:pPr>
              <w:pStyle w:val="BodyText"/>
              <w:rPr>
                <w:ins w:id="1034" w:author="daviti matiashvili" w:date="2024-10-21T18:39:00Z" w16du:dateUtc="2024-10-21T14:39:00Z"/>
              </w:rPr>
            </w:pPr>
            <w:ins w:id="1035" w:author="daviti matiashvili" w:date="2024-10-21T18:39:00Z" w16du:dateUtc="2024-10-21T14:39:00Z">
              <w:r w:rsidRPr="00D874ED">
                <w:t xml:space="preserve">Field Description 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57291E90" w14:textId="77777777" w:rsidR="00191105" w:rsidRPr="00D874ED" w:rsidRDefault="00191105" w:rsidP="0014269B">
            <w:pPr>
              <w:pStyle w:val="BodyText"/>
              <w:rPr>
                <w:ins w:id="1036" w:author="daviti matiashvili" w:date="2024-10-21T18:39:00Z" w16du:dateUtc="2024-10-21T14:39:00Z"/>
              </w:rPr>
            </w:pPr>
            <w:ins w:id="1037" w:author="daviti matiashvili" w:date="2024-10-21T18:39:00Z" w16du:dateUtc="2024-10-21T14:39:00Z">
              <w:r w:rsidRPr="00D874ED">
                <w:t xml:space="preserve">Data Type </w:t>
              </w:r>
            </w:ins>
          </w:p>
        </w:tc>
      </w:tr>
      <w:tr w:rsidR="00191105" w14:paraId="763FCC02" w14:textId="77777777" w:rsidTr="0014269B">
        <w:trPr>
          <w:trHeight w:val="432"/>
          <w:ins w:id="1038" w:author="daviti matiashvili" w:date="2024-10-21T18:39:00Z" w16du:dateUtc="2024-10-21T14:39:00Z"/>
        </w:trPr>
        <w:tc>
          <w:tcPr>
            <w:tcW w:w="2649" w:type="dxa"/>
            <w:vMerge w:val="restart"/>
          </w:tcPr>
          <w:p w14:paraId="415F766F" w14:textId="77777777" w:rsidR="00191105" w:rsidRDefault="00191105" w:rsidP="0014269B">
            <w:pPr>
              <w:pStyle w:val="BodyText"/>
              <w:rPr>
                <w:ins w:id="1039" w:author="daviti matiashvili" w:date="2024-10-21T18:39:00Z" w16du:dateUtc="2024-10-21T14:39:00Z"/>
              </w:rPr>
            </w:pPr>
          </w:p>
          <w:p w14:paraId="064F48B5" w14:textId="2A40919E" w:rsidR="00191105" w:rsidRPr="009509B4" w:rsidRDefault="00191105" w:rsidP="0014269B">
            <w:pPr>
              <w:pStyle w:val="BodyText"/>
              <w:rPr>
                <w:ins w:id="1040" w:author="daviti matiashvili" w:date="2024-10-21T18:39:00Z" w16du:dateUtc="2024-10-21T14:39:00Z"/>
              </w:rPr>
            </w:pPr>
            <w:ins w:id="1041" w:author="daviti matiashvili" w:date="2024-10-21T18:39:00Z" w16du:dateUtc="2024-10-21T14:39:00Z">
              <w:r>
                <w:t xml:space="preserve">       </w:t>
              </w:r>
              <w:proofErr w:type="spellStart"/>
              <w:r>
                <w:t>Train</w:t>
              </w:r>
            </w:ins>
            <w:ins w:id="1042" w:author="daviti matiashvili" w:date="2024-10-21T18:40:00Z" w16du:dateUtc="2024-10-21T14:40:00Z">
              <w:r>
                <w:t>Station</w:t>
              </w:r>
            </w:ins>
            <w:proofErr w:type="spellEnd"/>
          </w:p>
        </w:tc>
        <w:tc>
          <w:tcPr>
            <w:tcW w:w="2302" w:type="dxa"/>
          </w:tcPr>
          <w:p w14:paraId="2AA50D10" w14:textId="77777777" w:rsidR="00191105" w:rsidRDefault="00191105" w:rsidP="0014269B">
            <w:pPr>
              <w:pStyle w:val="BodyText"/>
              <w:rPr>
                <w:ins w:id="1043" w:author="daviti matiashvili" w:date="2024-10-21T18:39:00Z" w16du:dateUtc="2024-10-21T14:39:00Z"/>
              </w:rPr>
            </w:pPr>
            <w:proofErr w:type="spellStart"/>
            <w:ins w:id="1044" w:author="daviti matiashvili" w:date="2024-10-21T18:39:00Z" w16du:dateUtc="2024-10-21T14:39:00Z">
              <w:r>
                <w:t>TrainID</w:t>
              </w:r>
              <w:proofErr w:type="spellEnd"/>
            </w:ins>
          </w:p>
        </w:tc>
        <w:tc>
          <w:tcPr>
            <w:tcW w:w="2302" w:type="dxa"/>
          </w:tcPr>
          <w:p w14:paraId="18F2F954" w14:textId="77777777" w:rsidR="00191105" w:rsidRDefault="00191105" w:rsidP="0014269B">
            <w:pPr>
              <w:pStyle w:val="BodyText"/>
              <w:rPr>
                <w:ins w:id="1045" w:author="daviti matiashvili" w:date="2024-10-21T18:39:00Z" w16du:dateUtc="2024-10-21T14:39:00Z"/>
              </w:rPr>
            </w:pPr>
            <w:ins w:id="1046" w:author="daviti matiashvili" w:date="2024-10-21T18:39:00Z" w16du:dateUtc="2024-10-21T14:39:00Z">
              <w:r>
                <w:t xml:space="preserve"> </w:t>
              </w:r>
              <w:proofErr w:type="gramStart"/>
              <w:r>
                <w:t>PK,FK</w:t>
              </w:r>
              <w:proofErr w:type="gramEnd"/>
            </w:ins>
          </w:p>
        </w:tc>
        <w:tc>
          <w:tcPr>
            <w:tcW w:w="2302" w:type="dxa"/>
          </w:tcPr>
          <w:p w14:paraId="3C53CF2D" w14:textId="77777777" w:rsidR="00191105" w:rsidRDefault="00191105" w:rsidP="0014269B">
            <w:pPr>
              <w:pStyle w:val="BodyText"/>
              <w:rPr>
                <w:ins w:id="1047" w:author="daviti matiashvili" w:date="2024-10-21T18:39:00Z" w16du:dateUtc="2024-10-21T14:39:00Z"/>
              </w:rPr>
            </w:pPr>
            <w:ins w:id="1048" w:author="daviti matiashvili" w:date="2024-10-21T18:39:00Z" w16du:dateUtc="2024-10-21T14:39:00Z">
              <w:r>
                <w:t>Int</w:t>
              </w:r>
            </w:ins>
          </w:p>
        </w:tc>
      </w:tr>
      <w:tr w:rsidR="00191105" w14:paraId="19F3809E" w14:textId="77777777" w:rsidTr="0014269B">
        <w:trPr>
          <w:trHeight w:val="432"/>
          <w:ins w:id="1049" w:author="daviti matiashvili" w:date="2024-10-21T18:39:00Z" w16du:dateUtc="2024-10-21T14:39:00Z"/>
        </w:trPr>
        <w:tc>
          <w:tcPr>
            <w:tcW w:w="2649" w:type="dxa"/>
            <w:vMerge/>
          </w:tcPr>
          <w:p w14:paraId="088260B1" w14:textId="77777777" w:rsidR="00191105" w:rsidRDefault="00191105" w:rsidP="0014269B">
            <w:pPr>
              <w:pStyle w:val="BodyText"/>
              <w:rPr>
                <w:ins w:id="1050" w:author="daviti matiashvili" w:date="2024-10-21T18:39:00Z" w16du:dateUtc="2024-10-21T14:39:00Z"/>
              </w:rPr>
            </w:pPr>
          </w:p>
        </w:tc>
        <w:tc>
          <w:tcPr>
            <w:tcW w:w="2302" w:type="dxa"/>
          </w:tcPr>
          <w:p w14:paraId="0CC41270" w14:textId="69A3F5A7" w:rsidR="00191105" w:rsidRDefault="00191105" w:rsidP="0014269B">
            <w:pPr>
              <w:pStyle w:val="BodyText"/>
              <w:rPr>
                <w:ins w:id="1051" w:author="daviti matiashvili" w:date="2024-10-21T18:39:00Z" w16du:dateUtc="2024-10-21T14:39:00Z"/>
              </w:rPr>
            </w:pPr>
            <w:proofErr w:type="spellStart"/>
            <w:ins w:id="1052" w:author="daviti matiashvili" w:date="2024-10-21T18:40:00Z" w16du:dateUtc="2024-10-21T14:40:00Z">
              <w:r>
                <w:t>Station</w:t>
              </w:r>
            </w:ins>
            <w:ins w:id="1053" w:author="daviti matiashvili" w:date="2024-10-21T18:39:00Z" w16du:dateUtc="2024-10-21T14:39:00Z">
              <w:r>
                <w:t>ID</w:t>
              </w:r>
              <w:proofErr w:type="spellEnd"/>
            </w:ins>
          </w:p>
        </w:tc>
        <w:tc>
          <w:tcPr>
            <w:tcW w:w="2302" w:type="dxa"/>
          </w:tcPr>
          <w:p w14:paraId="590405A3" w14:textId="77777777" w:rsidR="00191105" w:rsidRDefault="00191105" w:rsidP="0014269B">
            <w:pPr>
              <w:pStyle w:val="BodyText"/>
              <w:rPr>
                <w:ins w:id="1054" w:author="daviti matiashvili" w:date="2024-10-21T18:39:00Z" w16du:dateUtc="2024-10-21T14:39:00Z"/>
              </w:rPr>
            </w:pPr>
            <w:proofErr w:type="gramStart"/>
            <w:ins w:id="1055" w:author="daviti matiashvili" w:date="2024-10-21T18:39:00Z" w16du:dateUtc="2024-10-21T14:39:00Z">
              <w:r>
                <w:t>PK,FK</w:t>
              </w:r>
              <w:proofErr w:type="gramEnd"/>
            </w:ins>
          </w:p>
        </w:tc>
        <w:tc>
          <w:tcPr>
            <w:tcW w:w="2302" w:type="dxa"/>
          </w:tcPr>
          <w:p w14:paraId="0A592BD7" w14:textId="77777777" w:rsidR="00191105" w:rsidRDefault="00191105" w:rsidP="0014269B">
            <w:pPr>
              <w:pStyle w:val="BodyText"/>
              <w:rPr>
                <w:ins w:id="1056" w:author="daviti matiashvili" w:date="2024-10-21T18:39:00Z" w16du:dateUtc="2024-10-21T14:39:00Z"/>
              </w:rPr>
            </w:pPr>
            <w:ins w:id="1057" w:author="daviti matiashvili" w:date="2024-10-21T18:39:00Z" w16du:dateUtc="2024-10-21T14:39:00Z">
              <w:r>
                <w:t xml:space="preserve">Int      </w:t>
              </w:r>
            </w:ins>
          </w:p>
        </w:tc>
      </w:tr>
    </w:tbl>
    <w:p w14:paraId="32CDE535" w14:textId="77777777" w:rsidR="002F2680" w:rsidRDefault="002F2680" w:rsidP="002F2680">
      <w:pPr>
        <w:pStyle w:val="BodyText"/>
        <w:rPr>
          <w:ins w:id="1058" w:author="daviti matiashvili" w:date="2024-10-21T18:08:00Z" w16du:dateUtc="2024-10-21T14:08:00Z"/>
          <w:rFonts w:asciiTheme="minorHAnsi" w:hAnsiTheme="minorHAnsi"/>
        </w:rPr>
      </w:pPr>
    </w:p>
    <w:p w14:paraId="286D937F" w14:textId="7F0EA9B7" w:rsidR="00191105" w:rsidRDefault="00191105" w:rsidP="00191105">
      <w:pPr>
        <w:pStyle w:val="BodyText"/>
        <w:rPr>
          <w:ins w:id="1059" w:author="daviti matiashvili" w:date="2024-10-21T18:41:00Z" w16du:dateUtc="2024-10-21T14:41:00Z"/>
          <w:rFonts w:asciiTheme="minorHAnsi" w:hAnsiTheme="minorHAnsi"/>
        </w:rPr>
      </w:pPr>
      <w:ins w:id="1060" w:author="daviti matiashvili" w:date="2024-10-21T18:40:00Z" w16du:dateUtc="2024-10-21T14:40:00Z">
        <w:r>
          <w:rPr>
            <w:rFonts w:asciiTheme="minorHAnsi" w:hAnsiTheme="minorHAnsi"/>
          </w:rPr>
          <w:t xml:space="preserve">Table </w:t>
        </w:r>
        <w:proofErr w:type="spellStart"/>
        <w:r>
          <w:rPr>
            <w:rFonts w:asciiTheme="minorHAnsi" w:hAnsiTheme="minorHAnsi"/>
          </w:rPr>
          <w:t>Train</w:t>
        </w:r>
        <w:r>
          <w:rPr>
            <w:rFonts w:asciiTheme="minorHAnsi" w:hAnsiTheme="minorHAnsi"/>
          </w:rPr>
          <w:t>Station</w:t>
        </w:r>
        <w:proofErr w:type="spellEnd"/>
        <w:r>
          <w:rPr>
            <w:rFonts w:asciiTheme="minorHAnsi" w:hAnsiTheme="minorHAnsi"/>
          </w:rPr>
          <w:t xml:space="preserve"> is a bridge table and has </w:t>
        </w:r>
        <w:proofErr w:type="spellStart"/>
        <w:r>
          <w:rPr>
            <w:rFonts w:asciiTheme="minorHAnsi" w:hAnsiTheme="minorHAnsi"/>
          </w:rPr>
          <w:t>TrainID</w:t>
        </w:r>
        <w:proofErr w:type="spellEnd"/>
        <w:r>
          <w:rPr>
            <w:rFonts w:asciiTheme="minorHAnsi" w:hAnsiTheme="minorHAnsi"/>
          </w:rPr>
          <w:t xml:space="preserve"> and </w:t>
        </w:r>
        <w:proofErr w:type="spellStart"/>
        <w:r>
          <w:rPr>
            <w:rFonts w:asciiTheme="minorHAnsi" w:hAnsiTheme="minorHAnsi"/>
          </w:rPr>
          <w:t>Station</w:t>
        </w:r>
        <w:r>
          <w:rPr>
            <w:rFonts w:asciiTheme="minorHAnsi" w:hAnsiTheme="minorHAnsi"/>
          </w:rPr>
          <w:t>ID</w:t>
        </w:r>
        <w:proofErr w:type="spellEnd"/>
        <w:r>
          <w:rPr>
            <w:rFonts w:asciiTheme="minorHAnsi" w:hAnsiTheme="minorHAnsi"/>
          </w:rPr>
          <w:t xml:space="preserve"> as composite primary key and they are also foreign keys. I changed many-to-many relationship with two one-to-many relationship and that’s why I created this table.</w:t>
        </w:r>
      </w:ins>
    </w:p>
    <w:p w14:paraId="011B0636" w14:textId="77777777" w:rsidR="00191105" w:rsidRDefault="00191105" w:rsidP="00191105">
      <w:pPr>
        <w:pStyle w:val="BodyText"/>
        <w:rPr>
          <w:ins w:id="1061" w:author="daviti matiashvili" w:date="2024-10-21T18:41:00Z" w16du:dateUtc="2024-10-21T14:41:00Z"/>
          <w:rFonts w:asciiTheme="minorHAnsi" w:hAnsiTheme="minorHAnsi"/>
        </w:rPr>
      </w:pPr>
    </w:p>
    <w:p w14:paraId="11953A4D" w14:textId="77777777" w:rsidR="00191105" w:rsidRDefault="00191105" w:rsidP="00191105">
      <w:pPr>
        <w:pStyle w:val="BodyText"/>
        <w:rPr>
          <w:ins w:id="1062" w:author="daviti matiashvili" w:date="2024-10-21T18:41:00Z" w16du:dateUtc="2024-10-21T14:41:00Z"/>
          <w:rFonts w:asciiTheme="minorHAnsi" w:hAnsiTheme="minorHAnsi"/>
        </w:rPr>
      </w:pPr>
    </w:p>
    <w:p w14:paraId="251EECE5" w14:textId="3B7B2C41" w:rsidR="00191105" w:rsidRDefault="00191105" w:rsidP="00191105">
      <w:pPr>
        <w:pStyle w:val="BodyText"/>
        <w:rPr>
          <w:ins w:id="1063" w:author="daviti matiashvili" w:date="2024-10-21T18:41:00Z" w16du:dateUtc="2024-10-21T14:41:00Z"/>
          <w:rFonts w:asciiTheme="minorHAnsi" w:hAnsiTheme="minorHAnsi"/>
        </w:rPr>
      </w:pPr>
      <w:ins w:id="1064" w:author="daviti matiashvili" w:date="2024-10-21T18:41:00Z" w16du:dateUtc="2024-10-21T14:41:00Z">
        <w:r>
          <w:rPr>
            <w:rFonts w:asciiTheme="minorHAnsi" w:hAnsiTheme="minorHAnsi"/>
          </w:rPr>
          <w:t>Bridge Table-</w:t>
        </w:r>
        <w:proofErr w:type="spellStart"/>
        <w:r>
          <w:rPr>
            <w:rFonts w:asciiTheme="minorHAnsi" w:hAnsiTheme="minorHAnsi"/>
          </w:rPr>
          <w:t>Tra</w:t>
        </w:r>
        <w:r>
          <w:rPr>
            <w:rFonts w:asciiTheme="minorHAnsi" w:hAnsiTheme="minorHAnsi"/>
          </w:rPr>
          <w:t>ck</w:t>
        </w:r>
        <w:r>
          <w:rPr>
            <w:rFonts w:asciiTheme="minorHAnsi" w:hAnsiTheme="minorHAnsi"/>
          </w:rPr>
          <w:t>Station</w:t>
        </w:r>
        <w:proofErr w:type="spellEnd"/>
      </w:ins>
    </w:p>
    <w:p w14:paraId="2E72D19A" w14:textId="77777777" w:rsidR="00191105" w:rsidRDefault="00191105" w:rsidP="00191105">
      <w:pPr>
        <w:pStyle w:val="BodyText"/>
        <w:rPr>
          <w:ins w:id="1065" w:author="daviti matiashvili" w:date="2024-10-21T18:41:00Z" w16du:dateUtc="2024-10-21T14:41:00Z"/>
          <w:rFonts w:asciiTheme="minorHAnsi" w:hAnsiTheme="minorHAnsi"/>
        </w:rPr>
      </w:pPr>
    </w:p>
    <w:tbl>
      <w:tblPr>
        <w:tblW w:w="0" w:type="auto"/>
        <w:tblInd w:w="-45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649"/>
        <w:gridCol w:w="2302"/>
        <w:gridCol w:w="2302"/>
        <w:gridCol w:w="2302"/>
        <w:tblGridChange w:id="1066">
          <w:tblGrid>
            <w:gridCol w:w="2649"/>
            <w:gridCol w:w="2302"/>
            <w:gridCol w:w="2302"/>
            <w:gridCol w:w="2302"/>
          </w:tblGrid>
        </w:tblGridChange>
      </w:tblGrid>
      <w:tr w:rsidR="00191105" w14:paraId="6C9CB7E8" w14:textId="77777777" w:rsidTr="0014269B">
        <w:trPr>
          <w:trHeight w:val="432"/>
          <w:ins w:id="1067" w:author="daviti matiashvili" w:date="2024-10-21T18:41:00Z" w16du:dateUtc="2024-10-21T14:41:00Z"/>
        </w:trPr>
        <w:tc>
          <w:tcPr>
            <w:tcW w:w="2649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05DFD492" w14:textId="77777777" w:rsidR="00191105" w:rsidRPr="00D874ED" w:rsidRDefault="00191105" w:rsidP="0014269B">
            <w:pPr>
              <w:pStyle w:val="BodyText"/>
              <w:rPr>
                <w:ins w:id="1068" w:author="daviti matiashvili" w:date="2024-10-21T18:41:00Z" w16du:dateUtc="2024-10-21T14:41:00Z"/>
              </w:rPr>
            </w:pPr>
            <w:ins w:id="1069" w:author="daviti matiashvili" w:date="2024-10-21T18:41:00Z" w16du:dateUtc="2024-10-21T14:41:00Z">
              <w:r w:rsidRPr="00D874ED">
                <w:t>Table Name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76EA8D6C" w14:textId="77777777" w:rsidR="00191105" w:rsidRPr="00D874ED" w:rsidRDefault="00191105" w:rsidP="0014269B">
            <w:pPr>
              <w:pStyle w:val="BodyText"/>
              <w:rPr>
                <w:ins w:id="1070" w:author="daviti matiashvili" w:date="2024-10-21T18:41:00Z" w16du:dateUtc="2024-10-21T14:41:00Z"/>
              </w:rPr>
            </w:pPr>
            <w:ins w:id="1071" w:author="daviti matiashvili" w:date="2024-10-21T18:41:00Z" w16du:dateUtc="2024-10-21T14:41:00Z">
              <w:r w:rsidRPr="00D874ED">
                <w:t xml:space="preserve">Field name 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1F4064C4" w14:textId="77777777" w:rsidR="00191105" w:rsidRPr="00D874ED" w:rsidRDefault="00191105" w:rsidP="0014269B">
            <w:pPr>
              <w:pStyle w:val="BodyText"/>
              <w:rPr>
                <w:ins w:id="1072" w:author="daviti matiashvili" w:date="2024-10-21T18:41:00Z" w16du:dateUtc="2024-10-21T14:41:00Z"/>
              </w:rPr>
            </w:pPr>
            <w:ins w:id="1073" w:author="daviti matiashvili" w:date="2024-10-21T18:41:00Z" w16du:dateUtc="2024-10-21T14:41:00Z">
              <w:r w:rsidRPr="00D874ED">
                <w:t xml:space="preserve">Field Description 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046688DA" w14:textId="77777777" w:rsidR="00191105" w:rsidRPr="00D874ED" w:rsidRDefault="00191105" w:rsidP="0014269B">
            <w:pPr>
              <w:pStyle w:val="BodyText"/>
              <w:rPr>
                <w:ins w:id="1074" w:author="daviti matiashvili" w:date="2024-10-21T18:41:00Z" w16du:dateUtc="2024-10-21T14:41:00Z"/>
              </w:rPr>
            </w:pPr>
            <w:ins w:id="1075" w:author="daviti matiashvili" w:date="2024-10-21T18:41:00Z" w16du:dateUtc="2024-10-21T14:41:00Z">
              <w:r w:rsidRPr="00D874ED">
                <w:t xml:space="preserve">Data Type </w:t>
              </w:r>
            </w:ins>
          </w:p>
        </w:tc>
      </w:tr>
      <w:tr w:rsidR="00191105" w14:paraId="3F9327FC" w14:textId="77777777" w:rsidTr="0014269B">
        <w:trPr>
          <w:trHeight w:val="432"/>
          <w:ins w:id="1076" w:author="daviti matiashvili" w:date="2024-10-21T18:41:00Z" w16du:dateUtc="2024-10-21T14:41:00Z"/>
        </w:trPr>
        <w:tc>
          <w:tcPr>
            <w:tcW w:w="2649" w:type="dxa"/>
            <w:vMerge w:val="restart"/>
          </w:tcPr>
          <w:p w14:paraId="53483FA2" w14:textId="77777777" w:rsidR="00191105" w:rsidRDefault="00191105" w:rsidP="0014269B">
            <w:pPr>
              <w:pStyle w:val="BodyText"/>
              <w:rPr>
                <w:ins w:id="1077" w:author="daviti matiashvili" w:date="2024-10-21T18:41:00Z" w16du:dateUtc="2024-10-21T14:41:00Z"/>
              </w:rPr>
            </w:pPr>
          </w:p>
          <w:p w14:paraId="15BE098A" w14:textId="77777777" w:rsidR="00191105" w:rsidRPr="009509B4" w:rsidRDefault="00191105" w:rsidP="0014269B">
            <w:pPr>
              <w:pStyle w:val="BodyText"/>
              <w:rPr>
                <w:ins w:id="1078" w:author="daviti matiashvili" w:date="2024-10-21T18:41:00Z" w16du:dateUtc="2024-10-21T14:41:00Z"/>
              </w:rPr>
            </w:pPr>
            <w:ins w:id="1079" w:author="daviti matiashvili" w:date="2024-10-21T18:41:00Z" w16du:dateUtc="2024-10-21T14:41:00Z">
              <w:r>
                <w:t xml:space="preserve">       </w:t>
              </w:r>
              <w:proofErr w:type="spellStart"/>
              <w:r>
                <w:t>TrainStation</w:t>
              </w:r>
              <w:proofErr w:type="spellEnd"/>
            </w:ins>
          </w:p>
        </w:tc>
        <w:tc>
          <w:tcPr>
            <w:tcW w:w="2302" w:type="dxa"/>
          </w:tcPr>
          <w:p w14:paraId="3680A4E3" w14:textId="4239B5A2" w:rsidR="00191105" w:rsidRDefault="00191105" w:rsidP="0014269B">
            <w:pPr>
              <w:pStyle w:val="BodyText"/>
              <w:rPr>
                <w:ins w:id="1080" w:author="daviti matiashvili" w:date="2024-10-21T18:41:00Z" w16du:dateUtc="2024-10-21T14:41:00Z"/>
              </w:rPr>
            </w:pPr>
            <w:proofErr w:type="spellStart"/>
            <w:ins w:id="1081" w:author="daviti matiashvili" w:date="2024-10-21T18:41:00Z" w16du:dateUtc="2024-10-21T14:41:00Z">
              <w:r>
                <w:t>Tra</w:t>
              </w:r>
              <w:r>
                <w:t>ckI</w:t>
              </w:r>
              <w:r>
                <w:t>D</w:t>
              </w:r>
              <w:proofErr w:type="spellEnd"/>
            </w:ins>
          </w:p>
        </w:tc>
        <w:tc>
          <w:tcPr>
            <w:tcW w:w="2302" w:type="dxa"/>
          </w:tcPr>
          <w:p w14:paraId="00426353" w14:textId="77777777" w:rsidR="00191105" w:rsidRDefault="00191105" w:rsidP="0014269B">
            <w:pPr>
              <w:pStyle w:val="BodyText"/>
              <w:rPr>
                <w:ins w:id="1082" w:author="daviti matiashvili" w:date="2024-10-21T18:41:00Z" w16du:dateUtc="2024-10-21T14:41:00Z"/>
              </w:rPr>
            </w:pPr>
            <w:ins w:id="1083" w:author="daviti matiashvili" w:date="2024-10-21T18:41:00Z" w16du:dateUtc="2024-10-21T14:41:00Z">
              <w:r>
                <w:t xml:space="preserve"> </w:t>
              </w:r>
              <w:proofErr w:type="gramStart"/>
              <w:r>
                <w:t>PK,FK</w:t>
              </w:r>
              <w:proofErr w:type="gramEnd"/>
            </w:ins>
          </w:p>
        </w:tc>
        <w:tc>
          <w:tcPr>
            <w:tcW w:w="2302" w:type="dxa"/>
          </w:tcPr>
          <w:p w14:paraId="0DE905E0" w14:textId="77777777" w:rsidR="00191105" w:rsidRDefault="00191105" w:rsidP="0014269B">
            <w:pPr>
              <w:pStyle w:val="BodyText"/>
              <w:rPr>
                <w:ins w:id="1084" w:author="daviti matiashvili" w:date="2024-10-21T18:41:00Z" w16du:dateUtc="2024-10-21T14:41:00Z"/>
              </w:rPr>
            </w:pPr>
            <w:ins w:id="1085" w:author="daviti matiashvili" w:date="2024-10-21T18:41:00Z" w16du:dateUtc="2024-10-21T14:41:00Z">
              <w:r>
                <w:t>Int</w:t>
              </w:r>
            </w:ins>
          </w:p>
        </w:tc>
      </w:tr>
      <w:tr w:rsidR="00191105" w14:paraId="3936EC64" w14:textId="77777777" w:rsidTr="0014269B">
        <w:trPr>
          <w:trHeight w:val="432"/>
          <w:ins w:id="1086" w:author="daviti matiashvili" w:date="2024-10-21T18:41:00Z" w16du:dateUtc="2024-10-21T14:41:00Z"/>
        </w:trPr>
        <w:tc>
          <w:tcPr>
            <w:tcW w:w="2649" w:type="dxa"/>
            <w:vMerge/>
          </w:tcPr>
          <w:p w14:paraId="0B71CCF1" w14:textId="77777777" w:rsidR="00191105" w:rsidRDefault="00191105" w:rsidP="0014269B">
            <w:pPr>
              <w:pStyle w:val="BodyText"/>
              <w:rPr>
                <w:ins w:id="1087" w:author="daviti matiashvili" w:date="2024-10-21T18:41:00Z" w16du:dateUtc="2024-10-21T14:41:00Z"/>
              </w:rPr>
            </w:pPr>
          </w:p>
        </w:tc>
        <w:tc>
          <w:tcPr>
            <w:tcW w:w="2302" w:type="dxa"/>
          </w:tcPr>
          <w:p w14:paraId="27CFEFCD" w14:textId="702C1968" w:rsidR="00191105" w:rsidRDefault="00191105" w:rsidP="0014269B">
            <w:pPr>
              <w:pStyle w:val="BodyText"/>
              <w:rPr>
                <w:ins w:id="1088" w:author="daviti matiashvili" w:date="2024-10-21T18:41:00Z" w16du:dateUtc="2024-10-21T14:41:00Z"/>
              </w:rPr>
            </w:pPr>
            <w:proofErr w:type="spellStart"/>
            <w:ins w:id="1089" w:author="daviti matiashvili" w:date="2024-10-21T18:41:00Z" w16du:dateUtc="2024-10-21T14:41:00Z">
              <w:r>
                <w:t>Line</w:t>
              </w:r>
              <w:r>
                <w:t>ID</w:t>
              </w:r>
              <w:proofErr w:type="spellEnd"/>
            </w:ins>
          </w:p>
        </w:tc>
        <w:tc>
          <w:tcPr>
            <w:tcW w:w="2302" w:type="dxa"/>
          </w:tcPr>
          <w:p w14:paraId="6F2F526D" w14:textId="77777777" w:rsidR="00191105" w:rsidRDefault="00191105" w:rsidP="0014269B">
            <w:pPr>
              <w:pStyle w:val="BodyText"/>
              <w:rPr>
                <w:ins w:id="1090" w:author="daviti matiashvili" w:date="2024-10-21T18:41:00Z" w16du:dateUtc="2024-10-21T14:41:00Z"/>
              </w:rPr>
            </w:pPr>
            <w:proofErr w:type="gramStart"/>
            <w:ins w:id="1091" w:author="daviti matiashvili" w:date="2024-10-21T18:41:00Z" w16du:dateUtc="2024-10-21T14:41:00Z">
              <w:r>
                <w:t>PK,FK</w:t>
              </w:r>
              <w:proofErr w:type="gramEnd"/>
            </w:ins>
          </w:p>
        </w:tc>
        <w:tc>
          <w:tcPr>
            <w:tcW w:w="2302" w:type="dxa"/>
          </w:tcPr>
          <w:p w14:paraId="057A2054" w14:textId="77777777" w:rsidR="00191105" w:rsidRDefault="00191105" w:rsidP="0014269B">
            <w:pPr>
              <w:pStyle w:val="BodyText"/>
              <w:rPr>
                <w:ins w:id="1092" w:author="daviti matiashvili" w:date="2024-10-21T18:41:00Z" w16du:dateUtc="2024-10-21T14:41:00Z"/>
              </w:rPr>
            </w:pPr>
            <w:ins w:id="1093" w:author="daviti matiashvili" w:date="2024-10-21T18:41:00Z" w16du:dateUtc="2024-10-21T14:41:00Z">
              <w:r>
                <w:t xml:space="preserve">Int      </w:t>
              </w:r>
            </w:ins>
          </w:p>
        </w:tc>
      </w:tr>
    </w:tbl>
    <w:p w14:paraId="0B1782CF" w14:textId="77777777" w:rsidR="00191105" w:rsidRDefault="00191105" w:rsidP="00191105">
      <w:pPr>
        <w:pStyle w:val="BodyText"/>
        <w:rPr>
          <w:ins w:id="1094" w:author="daviti matiashvili" w:date="2024-10-21T18:41:00Z" w16du:dateUtc="2024-10-21T14:41:00Z"/>
          <w:rFonts w:asciiTheme="minorHAnsi" w:hAnsiTheme="minorHAnsi"/>
        </w:rPr>
      </w:pPr>
    </w:p>
    <w:p w14:paraId="200207CF" w14:textId="241D3286" w:rsidR="00191105" w:rsidRDefault="00191105" w:rsidP="00191105">
      <w:pPr>
        <w:pStyle w:val="BodyText"/>
        <w:rPr>
          <w:ins w:id="1095" w:author="daviti matiashvili" w:date="2024-10-21T18:41:00Z" w16du:dateUtc="2024-10-21T14:41:00Z"/>
          <w:rFonts w:asciiTheme="minorHAnsi" w:hAnsiTheme="minorHAnsi"/>
        </w:rPr>
      </w:pPr>
      <w:ins w:id="1096" w:author="daviti matiashvili" w:date="2024-10-21T18:41:00Z" w16du:dateUtc="2024-10-21T14:41:00Z">
        <w:r>
          <w:rPr>
            <w:rFonts w:asciiTheme="minorHAnsi" w:hAnsiTheme="minorHAnsi"/>
          </w:rPr>
          <w:t xml:space="preserve">Table </w:t>
        </w:r>
        <w:proofErr w:type="spellStart"/>
        <w:r>
          <w:rPr>
            <w:rFonts w:asciiTheme="minorHAnsi" w:hAnsiTheme="minorHAnsi"/>
          </w:rPr>
          <w:t>TrainStation</w:t>
        </w:r>
        <w:proofErr w:type="spellEnd"/>
        <w:r>
          <w:rPr>
            <w:rFonts w:asciiTheme="minorHAnsi" w:hAnsiTheme="minorHAnsi"/>
          </w:rPr>
          <w:t xml:space="preserve"> is a bridge table and has </w:t>
        </w:r>
        <w:proofErr w:type="spellStart"/>
        <w:r>
          <w:rPr>
            <w:rFonts w:asciiTheme="minorHAnsi" w:hAnsiTheme="minorHAnsi"/>
          </w:rPr>
          <w:t>Tra</w:t>
        </w:r>
        <w:r>
          <w:rPr>
            <w:rFonts w:asciiTheme="minorHAnsi" w:hAnsiTheme="minorHAnsi"/>
          </w:rPr>
          <w:t>ck</w:t>
        </w:r>
        <w:r>
          <w:rPr>
            <w:rFonts w:asciiTheme="minorHAnsi" w:hAnsiTheme="minorHAnsi"/>
          </w:rPr>
          <w:t>ID</w:t>
        </w:r>
        <w:proofErr w:type="spellEnd"/>
        <w:r>
          <w:rPr>
            <w:rFonts w:asciiTheme="minorHAnsi" w:hAnsiTheme="minorHAnsi"/>
          </w:rPr>
          <w:t xml:space="preserve"> and </w:t>
        </w:r>
        <w:proofErr w:type="spellStart"/>
        <w:r>
          <w:rPr>
            <w:rFonts w:asciiTheme="minorHAnsi" w:hAnsiTheme="minorHAnsi"/>
          </w:rPr>
          <w:t>Line</w:t>
        </w:r>
        <w:r>
          <w:rPr>
            <w:rFonts w:asciiTheme="minorHAnsi" w:hAnsiTheme="minorHAnsi"/>
          </w:rPr>
          <w:t>ID</w:t>
        </w:r>
        <w:proofErr w:type="spellEnd"/>
        <w:r>
          <w:rPr>
            <w:rFonts w:asciiTheme="minorHAnsi" w:hAnsiTheme="minorHAnsi"/>
          </w:rPr>
          <w:t xml:space="preserve"> as composite primary key and they are also foreign keys. I changed many-to-many relationship with two one-to-many relationship and that’s why I created this table.</w:t>
        </w:r>
      </w:ins>
    </w:p>
    <w:p w14:paraId="7658B11D" w14:textId="77777777" w:rsidR="00191105" w:rsidRDefault="00191105" w:rsidP="00191105">
      <w:pPr>
        <w:pStyle w:val="BodyText"/>
        <w:rPr>
          <w:ins w:id="1097" w:author="daviti matiashvili" w:date="2024-10-21T18:40:00Z" w16du:dateUtc="2024-10-21T14:40:00Z"/>
          <w:rFonts w:asciiTheme="minorHAnsi" w:hAnsiTheme="minorHAnsi"/>
        </w:rPr>
      </w:pPr>
    </w:p>
    <w:p w14:paraId="2625F207" w14:textId="77777777" w:rsidR="00191105" w:rsidRDefault="00191105" w:rsidP="00191105">
      <w:pPr>
        <w:pStyle w:val="BodyText"/>
        <w:rPr>
          <w:ins w:id="1098" w:author="daviti matiashvili" w:date="2024-10-21T18:40:00Z" w16du:dateUtc="2024-10-21T14:40:00Z"/>
          <w:rFonts w:asciiTheme="minorHAnsi" w:hAnsiTheme="minorHAnsi"/>
        </w:rPr>
      </w:pPr>
    </w:p>
    <w:p w14:paraId="1411FC13" w14:textId="77777777" w:rsidR="00191105" w:rsidRDefault="00191105" w:rsidP="00191105">
      <w:pPr>
        <w:pStyle w:val="BodyText"/>
        <w:rPr>
          <w:ins w:id="1099" w:author="daviti matiashvili" w:date="2024-10-21T18:40:00Z" w16du:dateUtc="2024-10-21T14:40:00Z"/>
          <w:rFonts w:asciiTheme="minorHAnsi" w:hAnsiTheme="minorHAnsi"/>
        </w:rPr>
      </w:pPr>
    </w:p>
    <w:p w14:paraId="6AFE3301" w14:textId="77777777" w:rsidR="002F2680" w:rsidRDefault="002F2680" w:rsidP="006F645E">
      <w:pPr>
        <w:pStyle w:val="BodyText"/>
        <w:rPr>
          <w:ins w:id="1100" w:author="daviti matiashvili" w:date="2024-10-21T18:07:00Z" w16du:dateUtc="2024-10-21T14:07:00Z"/>
          <w:rFonts w:asciiTheme="minorHAnsi" w:hAnsiTheme="minorHAnsi"/>
        </w:rPr>
      </w:pPr>
    </w:p>
    <w:p w14:paraId="3AD0ECF9" w14:textId="77777777" w:rsidR="002F2680" w:rsidRDefault="002F2680" w:rsidP="006F645E">
      <w:pPr>
        <w:pStyle w:val="BodyText"/>
        <w:rPr>
          <w:ins w:id="1101" w:author="daviti matiashvili" w:date="2024-10-21T18:07:00Z" w16du:dateUtc="2024-10-21T14:07:00Z"/>
          <w:rFonts w:asciiTheme="minorHAnsi" w:hAnsiTheme="minorHAnsi"/>
        </w:rPr>
      </w:pPr>
    </w:p>
    <w:p w14:paraId="5E8F58D2" w14:textId="3FEC3083" w:rsidR="00191105" w:rsidRDefault="00191105" w:rsidP="00191105">
      <w:pPr>
        <w:pStyle w:val="BodyText"/>
        <w:rPr>
          <w:ins w:id="1102" w:author="daviti matiashvili" w:date="2024-10-21T18:41:00Z" w16du:dateUtc="2024-10-21T14:41:00Z"/>
          <w:rFonts w:asciiTheme="minorHAnsi" w:hAnsiTheme="minorHAnsi"/>
        </w:rPr>
      </w:pPr>
      <w:ins w:id="1103" w:author="daviti matiashvili" w:date="2024-10-21T18:41:00Z" w16du:dateUtc="2024-10-21T14:41:00Z">
        <w:r>
          <w:rPr>
            <w:rFonts w:asciiTheme="minorHAnsi" w:hAnsiTheme="minorHAnsi"/>
          </w:rPr>
          <w:t>Bridge Table-</w:t>
        </w:r>
      </w:ins>
      <w:proofErr w:type="spellStart"/>
      <w:ins w:id="1104" w:author="daviti matiashvili" w:date="2024-10-21T18:42:00Z" w16du:dateUtc="2024-10-21T14:42:00Z">
        <w:r>
          <w:rPr>
            <w:rFonts w:asciiTheme="minorHAnsi" w:hAnsiTheme="minorHAnsi"/>
          </w:rPr>
          <w:t>StationLines</w:t>
        </w:r>
      </w:ins>
      <w:proofErr w:type="spellEnd"/>
    </w:p>
    <w:p w14:paraId="3C4F5BF6" w14:textId="77777777" w:rsidR="00191105" w:rsidRDefault="00191105" w:rsidP="00191105">
      <w:pPr>
        <w:pStyle w:val="BodyText"/>
        <w:rPr>
          <w:ins w:id="1105" w:author="daviti matiashvili" w:date="2024-10-21T18:41:00Z" w16du:dateUtc="2024-10-21T14:41:00Z"/>
          <w:rFonts w:asciiTheme="minorHAnsi" w:hAnsiTheme="minorHAnsi"/>
        </w:rPr>
      </w:pPr>
    </w:p>
    <w:tbl>
      <w:tblPr>
        <w:tblW w:w="0" w:type="auto"/>
        <w:tblInd w:w="-45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649"/>
        <w:gridCol w:w="2302"/>
        <w:gridCol w:w="2302"/>
        <w:gridCol w:w="2302"/>
        <w:tblGridChange w:id="1106">
          <w:tblGrid>
            <w:gridCol w:w="2649"/>
            <w:gridCol w:w="2302"/>
            <w:gridCol w:w="2302"/>
            <w:gridCol w:w="2302"/>
          </w:tblGrid>
        </w:tblGridChange>
      </w:tblGrid>
      <w:tr w:rsidR="00191105" w14:paraId="7FB40549" w14:textId="77777777" w:rsidTr="0014269B">
        <w:trPr>
          <w:trHeight w:val="432"/>
          <w:ins w:id="1107" w:author="daviti matiashvili" w:date="2024-10-21T18:41:00Z" w16du:dateUtc="2024-10-21T14:41:00Z"/>
        </w:trPr>
        <w:tc>
          <w:tcPr>
            <w:tcW w:w="2649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4B87C6E1" w14:textId="77777777" w:rsidR="00191105" w:rsidRPr="00D874ED" w:rsidRDefault="00191105" w:rsidP="0014269B">
            <w:pPr>
              <w:pStyle w:val="BodyText"/>
              <w:rPr>
                <w:ins w:id="1108" w:author="daviti matiashvili" w:date="2024-10-21T18:41:00Z" w16du:dateUtc="2024-10-21T14:41:00Z"/>
              </w:rPr>
            </w:pPr>
            <w:ins w:id="1109" w:author="daviti matiashvili" w:date="2024-10-21T18:41:00Z" w16du:dateUtc="2024-10-21T14:41:00Z">
              <w:r w:rsidRPr="00D874ED">
                <w:t>Table Name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32E58FC3" w14:textId="77777777" w:rsidR="00191105" w:rsidRPr="00D874ED" w:rsidRDefault="00191105" w:rsidP="0014269B">
            <w:pPr>
              <w:pStyle w:val="BodyText"/>
              <w:rPr>
                <w:ins w:id="1110" w:author="daviti matiashvili" w:date="2024-10-21T18:41:00Z" w16du:dateUtc="2024-10-21T14:41:00Z"/>
              </w:rPr>
            </w:pPr>
            <w:ins w:id="1111" w:author="daviti matiashvili" w:date="2024-10-21T18:41:00Z" w16du:dateUtc="2024-10-21T14:41:00Z">
              <w:r w:rsidRPr="00D874ED">
                <w:t xml:space="preserve">Field name 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2BC90681" w14:textId="77777777" w:rsidR="00191105" w:rsidRPr="00D874ED" w:rsidRDefault="00191105" w:rsidP="0014269B">
            <w:pPr>
              <w:pStyle w:val="BodyText"/>
              <w:rPr>
                <w:ins w:id="1112" w:author="daviti matiashvili" w:date="2024-10-21T18:41:00Z" w16du:dateUtc="2024-10-21T14:41:00Z"/>
              </w:rPr>
            </w:pPr>
            <w:ins w:id="1113" w:author="daviti matiashvili" w:date="2024-10-21T18:41:00Z" w16du:dateUtc="2024-10-21T14:41:00Z">
              <w:r w:rsidRPr="00D874ED">
                <w:t xml:space="preserve">Field Description 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5A0B5475" w14:textId="77777777" w:rsidR="00191105" w:rsidRPr="00D874ED" w:rsidRDefault="00191105" w:rsidP="0014269B">
            <w:pPr>
              <w:pStyle w:val="BodyText"/>
              <w:rPr>
                <w:ins w:id="1114" w:author="daviti matiashvili" w:date="2024-10-21T18:41:00Z" w16du:dateUtc="2024-10-21T14:41:00Z"/>
              </w:rPr>
            </w:pPr>
            <w:ins w:id="1115" w:author="daviti matiashvili" w:date="2024-10-21T18:41:00Z" w16du:dateUtc="2024-10-21T14:41:00Z">
              <w:r w:rsidRPr="00D874ED">
                <w:t xml:space="preserve">Data Type </w:t>
              </w:r>
            </w:ins>
          </w:p>
        </w:tc>
      </w:tr>
      <w:tr w:rsidR="00191105" w14:paraId="325EDE00" w14:textId="77777777" w:rsidTr="0014269B">
        <w:trPr>
          <w:trHeight w:val="432"/>
          <w:ins w:id="1116" w:author="daviti matiashvili" w:date="2024-10-21T18:41:00Z" w16du:dateUtc="2024-10-21T14:41:00Z"/>
        </w:trPr>
        <w:tc>
          <w:tcPr>
            <w:tcW w:w="2649" w:type="dxa"/>
            <w:vMerge w:val="restart"/>
          </w:tcPr>
          <w:p w14:paraId="383BBA3B" w14:textId="77777777" w:rsidR="00191105" w:rsidRDefault="00191105" w:rsidP="0014269B">
            <w:pPr>
              <w:pStyle w:val="BodyText"/>
              <w:rPr>
                <w:ins w:id="1117" w:author="daviti matiashvili" w:date="2024-10-21T18:41:00Z" w16du:dateUtc="2024-10-21T14:41:00Z"/>
              </w:rPr>
            </w:pPr>
          </w:p>
          <w:p w14:paraId="666434E2" w14:textId="1B050545" w:rsidR="00191105" w:rsidRPr="009509B4" w:rsidRDefault="00191105" w:rsidP="0014269B">
            <w:pPr>
              <w:pStyle w:val="BodyText"/>
              <w:rPr>
                <w:ins w:id="1118" w:author="daviti matiashvili" w:date="2024-10-21T18:41:00Z" w16du:dateUtc="2024-10-21T14:41:00Z"/>
              </w:rPr>
            </w:pPr>
            <w:ins w:id="1119" w:author="daviti matiashvili" w:date="2024-10-21T18:41:00Z" w16du:dateUtc="2024-10-21T14:41:00Z">
              <w:r>
                <w:t xml:space="preserve">       </w:t>
              </w:r>
            </w:ins>
            <w:proofErr w:type="spellStart"/>
            <w:ins w:id="1120" w:author="daviti matiashvili" w:date="2024-10-21T18:42:00Z" w16du:dateUtc="2024-10-21T14:42:00Z">
              <w:r>
                <w:t>StationLines</w:t>
              </w:r>
            </w:ins>
            <w:proofErr w:type="spellEnd"/>
          </w:p>
        </w:tc>
        <w:tc>
          <w:tcPr>
            <w:tcW w:w="2302" w:type="dxa"/>
          </w:tcPr>
          <w:p w14:paraId="2D4DBEEF" w14:textId="0F31AD0A" w:rsidR="00191105" w:rsidRDefault="00191105" w:rsidP="0014269B">
            <w:pPr>
              <w:pStyle w:val="BodyText"/>
              <w:rPr>
                <w:ins w:id="1121" w:author="daviti matiashvili" w:date="2024-10-21T18:41:00Z" w16du:dateUtc="2024-10-21T14:41:00Z"/>
              </w:rPr>
            </w:pPr>
            <w:proofErr w:type="spellStart"/>
            <w:ins w:id="1122" w:author="daviti matiashvili" w:date="2024-10-21T18:42:00Z" w16du:dateUtc="2024-10-21T14:42:00Z">
              <w:r>
                <w:t>Station</w:t>
              </w:r>
            </w:ins>
            <w:ins w:id="1123" w:author="daviti matiashvili" w:date="2024-10-21T18:41:00Z" w16du:dateUtc="2024-10-21T14:41:00Z">
              <w:r>
                <w:t>ID</w:t>
              </w:r>
              <w:proofErr w:type="spellEnd"/>
            </w:ins>
          </w:p>
        </w:tc>
        <w:tc>
          <w:tcPr>
            <w:tcW w:w="2302" w:type="dxa"/>
          </w:tcPr>
          <w:p w14:paraId="1AA2A1D4" w14:textId="77777777" w:rsidR="00191105" w:rsidRDefault="00191105" w:rsidP="0014269B">
            <w:pPr>
              <w:pStyle w:val="BodyText"/>
              <w:rPr>
                <w:ins w:id="1124" w:author="daviti matiashvili" w:date="2024-10-21T18:41:00Z" w16du:dateUtc="2024-10-21T14:41:00Z"/>
              </w:rPr>
            </w:pPr>
            <w:ins w:id="1125" w:author="daviti matiashvili" w:date="2024-10-21T18:41:00Z" w16du:dateUtc="2024-10-21T14:41:00Z">
              <w:r>
                <w:t xml:space="preserve"> </w:t>
              </w:r>
              <w:proofErr w:type="gramStart"/>
              <w:r>
                <w:t>PK,FK</w:t>
              </w:r>
              <w:proofErr w:type="gramEnd"/>
            </w:ins>
          </w:p>
        </w:tc>
        <w:tc>
          <w:tcPr>
            <w:tcW w:w="2302" w:type="dxa"/>
          </w:tcPr>
          <w:p w14:paraId="6C271509" w14:textId="77777777" w:rsidR="00191105" w:rsidRDefault="00191105" w:rsidP="0014269B">
            <w:pPr>
              <w:pStyle w:val="BodyText"/>
              <w:rPr>
                <w:ins w:id="1126" w:author="daviti matiashvili" w:date="2024-10-21T18:41:00Z" w16du:dateUtc="2024-10-21T14:41:00Z"/>
              </w:rPr>
            </w:pPr>
            <w:ins w:id="1127" w:author="daviti matiashvili" w:date="2024-10-21T18:41:00Z" w16du:dateUtc="2024-10-21T14:41:00Z">
              <w:r>
                <w:t>Int</w:t>
              </w:r>
            </w:ins>
          </w:p>
        </w:tc>
      </w:tr>
      <w:tr w:rsidR="00191105" w14:paraId="0597D073" w14:textId="77777777" w:rsidTr="0014269B">
        <w:trPr>
          <w:trHeight w:val="432"/>
          <w:ins w:id="1128" w:author="daviti matiashvili" w:date="2024-10-21T18:41:00Z" w16du:dateUtc="2024-10-21T14:41:00Z"/>
        </w:trPr>
        <w:tc>
          <w:tcPr>
            <w:tcW w:w="2649" w:type="dxa"/>
            <w:vMerge/>
          </w:tcPr>
          <w:p w14:paraId="7C7776D8" w14:textId="77777777" w:rsidR="00191105" w:rsidRDefault="00191105" w:rsidP="0014269B">
            <w:pPr>
              <w:pStyle w:val="BodyText"/>
              <w:rPr>
                <w:ins w:id="1129" w:author="daviti matiashvili" w:date="2024-10-21T18:41:00Z" w16du:dateUtc="2024-10-21T14:41:00Z"/>
              </w:rPr>
            </w:pPr>
          </w:p>
        </w:tc>
        <w:tc>
          <w:tcPr>
            <w:tcW w:w="2302" w:type="dxa"/>
          </w:tcPr>
          <w:p w14:paraId="2C7104F4" w14:textId="77777777" w:rsidR="00191105" w:rsidRDefault="00191105" w:rsidP="0014269B">
            <w:pPr>
              <w:pStyle w:val="BodyText"/>
              <w:rPr>
                <w:ins w:id="1130" w:author="daviti matiashvili" w:date="2024-10-21T18:41:00Z" w16du:dateUtc="2024-10-21T14:41:00Z"/>
              </w:rPr>
            </w:pPr>
            <w:proofErr w:type="spellStart"/>
            <w:ins w:id="1131" w:author="daviti matiashvili" w:date="2024-10-21T18:41:00Z" w16du:dateUtc="2024-10-21T14:41:00Z">
              <w:r>
                <w:t>LineID</w:t>
              </w:r>
              <w:proofErr w:type="spellEnd"/>
            </w:ins>
          </w:p>
        </w:tc>
        <w:tc>
          <w:tcPr>
            <w:tcW w:w="2302" w:type="dxa"/>
          </w:tcPr>
          <w:p w14:paraId="06D7DA36" w14:textId="77777777" w:rsidR="00191105" w:rsidRDefault="00191105" w:rsidP="0014269B">
            <w:pPr>
              <w:pStyle w:val="BodyText"/>
              <w:rPr>
                <w:ins w:id="1132" w:author="daviti matiashvili" w:date="2024-10-21T18:41:00Z" w16du:dateUtc="2024-10-21T14:41:00Z"/>
              </w:rPr>
            </w:pPr>
            <w:proofErr w:type="gramStart"/>
            <w:ins w:id="1133" w:author="daviti matiashvili" w:date="2024-10-21T18:41:00Z" w16du:dateUtc="2024-10-21T14:41:00Z">
              <w:r>
                <w:t>PK,FK</w:t>
              </w:r>
              <w:proofErr w:type="gramEnd"/>
            </w:ins>
          </w:p>
        </w:tc>
        <w:tc>
          <w:tcPr>
            <w:tcW w:w="2302" w:type="dxa"/>
          </w:tcPr>
          <w:p w14:paraId="21DB0DBB" w14:textId="77777777" w:rsidR="00191105" w:rsidRDefault="00191105" w:rsidP="0014269B">
            <w:pPr>
              <w:pStyle w:val="BodyText"/>
              <w:rPr>
                <w:ins w:id="1134" w:author="daviti matiashvili" w:date="2024-10-21T18:41:00Z" w16du:dateUtc="2024-10-21T14:41:00Z"/>
              </w:rPr>
            </w:pPr>
            <w:ins w:id="1135" w:author="daviti matiashvili" w:date="2024-10-21T18:41:00Z" w16du:dateUtc="2024-10-21T14:41:00Z">
              <w:r>
                <w:t xml:space="preserve">Int      </w:t>
              </w:r>
            </w:ins>
          </w:p>
        </w:tc>
      </w:tr>
      <w:tr w:rsidR="00191105" w14:paraId="30B39985" w14:textId="77777777" w:rsidTr="0014269B">
        <w:trPr>
          <w:trHeight w:val="432"/>
          <w:ins w:id="1136" w:author="daviti matiashvili" w:date="2024-10-21T18:42:00Z" w16du:dateUtc="2024-10-21T14:42:00Z"/>
        </w:trPr>
        <w:tc>
          <w:tcPr>
            <w:tcW w:w="2649" w:type="dxa"/>
          </w:tcPr>
          <w:p w14:paraId="3DA58575" w14:textId="77777777" w:rsidR="00191105" w:rsidRDefault="00191105" w:rsidP="0014269B">
            <w:pPr>
              <w:pStyle w:val="BodyText"/>
              <w:rPr>
                <w:ins w:id="1137" w:author="daviti matiashvili" w:date="2024-10-21T18:42:00Z" w16du:dateUtc="2024-10-21T14:42:00Z"/>
              </w:rPr>
            </w:pPr>
          </w:p>
        </w:tc>
        <w:tc>
          <w:tcPr>
            <w:tcW w:w="2302" w:type="dxa"/>
          </w:tcPr>
          <w:p w14:paraId="11FDBE23" w14:textId="31CFDF1D" w:rsidR="00191105" w:rsidRDefault="00191105" w:rsidP="0014269B">
            <w:pPr>
              <w:pStyle w:val="BodyText"/>
              <w:rPr>
                <w:ins w:id="1138" w:author="daviti matiashvili" w:date="2024-10-21T18:42:00Z" w16du:dateUtc="2024-10-21T14:42:00Z"/>
              </w:rPr>
            </w:pPr>
            <w:proofErr w:type="spellStart"/>
            <w:ins w:id="1139" w:author="daviti matiashvili" w:date="2024-10-21T18:42:00Z" w16du:dateUtc="2024-10-21T14:42:00Z">
              <w:r>
                <w:t>StationOrder</w:t>
              </w:r>
              <w:proofErr w:type="spellEnd"/>
            </w:ins>
          </w:p>
        </w:tc>
        <w:tc>
          <w:tcPr>
            <w:tcW w:w="2302" w:type="dxa"/>
          </w:tcPr>
          <w:p w14:paraId="4E73F604" w14:textId="77777777" w:rsidR="00191105" w:rsidRDefault="00191105" w:rsidP="0014269B">
            <w:pPr>
              <w:pStyle w:val="BodyText"/>
              <w:rPr>
                <w:ins w:id="1140" w:author="daviti matiashvili" w:date="2024-10-21T18:42:00Z" w16du:dateUtc="2024-10-21T14:42:00Z"/>
              </w:rPr>
            </w:pPr>
          </w:p>
        </w:tc>
        <w:tc>
          <w:tcPr>
            <w:tcW w:w="2302" w:type="dxa"/>
          </w:tcPr>
          <w:p w14:paraId="51B1E539" w14:textId="35C48F7B" w:rsidR="00191105" w:rsidRDefault="00191105" w:rsidP="0014269B">
            <w:pPr>
              <w:pStyle w:val="BodyText"/>
              <w:rPr>
                <w:ins w:id="1141" w:author="daviti matiashvili" w:date="2024-10-21T18:42:00Z" w16du:dateUtc="2024-10-21T14:42:00Z"/>
              </w:rPr>
            </w:pPr>
            <w:ins w:id="1142" w:author="daviti matiashvili" w:date="2024-10-21T18:42:00Z" w16du:dateUtc="2024-10-21T14:42:00Z">
              <w:r>
                <w:t>int</w:t>
              </w:r>
            </w:ins>
          </w:p>
        </w:tc>
      </w:tr>
    </w:tbl>
    <w:p w14:paraId="0E6F3B15" w14:textId="77777777" w:rsidR="00191105" w:rsidRDefault="00191105" w:rsidP="00191105">
      <w:pPr>
        <w:pStyle w:val="BodyText"/>
        <w:rPr>
          <w:ins w:id="1143" w:author="daviti matiashvili" w:date="2024-10-21T18:41:00Z" w16du:dateUtc="2024-10-21T14:41:00Z"/>
          <w:rFonts w:asciiTheme="minorHAnsi" w:hAnsiTheme="minorHAnsi"/>
        </w:rPr>
      </w:pPr>
    </w:p>
    <w:p w14:paraId="5C3A5358" w14:textId="355CBBFF" w:rsidR="00191105" w:rsidRDefault="00191105" w:rsidP="00191105">
      <w:pPr>
        <w:pStyle w:val="BodyText"/>
        <w:rPr>
          <w:ins w:id="1144" w:author="daviti matiashvili" w:date="2024-10-21T18:43:00Z" w16du:dateUtc="2024-10-21T14:43:00Z"/>
          <w:rFonts w:asciiTheme="minorHAnsi" w:hAnsiTheme="minorHAnsi"/>
        </w:rPr>
      </w:pPr>
      <w:ins w:id="1145" w:author="daviti matiashvili" w:date="2024-10-21T18:41:00Z" w16du:dateUtc="2024-10-21T14:41:00Z">
        <w:r>
          <w:rPr>
            <w:rFonts w:asciiTheme="minorHAnsi" w:hAnsiTheme="minorHAnsi"/>
          </w:rPr>
          <w:t xml:space="preserve">Table </w:t>
        </w:r>
        <w:proofErr w:type="spellStart"/>
        <w:r>
          <w:rPr>
            <w:rFonts w:asciiTheme="minorHAnsi" w:hAnsiTheme="minorHAnsi"/>
          </w:rPr>
          <w:t>TrainStation</w:t>
        </w:r>
        <w:proofErr w:type="spellEnd"/>
        <w:r>
          <w:rPr>
            <w:rFonts w:asciiTheme="minorHAnsi" w:hAnsiTheme="minorHAnsi"/>
          </w:rPr>
          <w:t xml:space="preserve"> is a bridge table and has </w:t>
        </w:r>
        <w:proofErr w:type="spellStart"/>
        <w:r>
          <w:rPr>
            <w:rFonts w:asciiTheme="minorHAnsi" w:hAnsiTheme="minorHAnsi"/>
          </w:rPr>
          <w:t>TrackID</w:t>
        </w:r>
        <w:proofErr w:type="spellEnd"/>
        <w:r>
          <w:rPr>
            <w:rFonts w:asciiTheme="minorHAnsi" w:hAnsiTheme="minorHAnsi"/>
          </w:rPr>
          <w:t xml:space="preserve"> and </w:t>
        </w:r>
        <w:proofErr w:type="spellStart"/>
        <w:r>
          <w:rPr>
            <w:rFonts w:asciiTheme="minorHAnsi" w:hAnsiTheme="minorHAnsi"/>
          </w:rPr>
          <w:t>LineID</w:t>
        </w:r>
        <w:proofErr w:type="spellEnd"/>
        <w:r>
          <w:rPr>
            <w:rFonts w:asciiTheme="minorHAnsi" w:hAnsiTheme="minorHAnsi"/>
          </w:rPr>
          <w:t xml:space="preserve"> as composite primary key and they are also foreign keys. I changed many-to-many relationship with two one-to-many relationship and that’s why I created this table.</w:t>
        </w:r>
      </w:ins>
      <w:ins w:id="1146" w:author="daviti matiashvili" w:date="2024-10-21T18:42:00Z" w16du:dateUtc="2024-10-21T14:42:00Z">
        <w:r>
          <w:rPr>
            <w:rFonts w:asciiTheme="minorHAnsi" w:hAnsiTheme="minorHAnsi"/>
          </w:rPr>
          <w:t xml:space="preserve"> And addit</w:t>
        </w:r>
      </w:ins>
      <w:ins w:id="1147" w:author="daviti matiashvili" w:date="2024-10-21T18:43:00Z" w16du:dateUtc="2024-10-21T14:43:00Z">
        <w:r>
          <w:rPr>
            <w:rFonts w:asciiTheme="minorHAnsi" w:hAnsiTheme="minorHAnsi"/>
          </w:rPr>
          <w:t xml:space="preserve">ionally added one attribute </w:t>
        </w:r>
        <w:proofErr w:type="spellStart"/>
        <w:r>
          <w:rPr>
            <w:rFonts w:asciiTheme="minorHAnsi" w:hAnsiTheme="minorHAnsi"/>
          </w:rPr>
          <w:t>StationOrder</w:t>
        </w:r>
        <w:proofErr w:type="spellEnd"/>
        <w:r>
          <w:rPr>
            <w:rFonts w:asciiTheme="minorHAnsi" w:hAnsiTheme="minorHAnsi"/>
          </w:rPr>
          <w:t xml:space="preserve"> to keep track how the stations are ordered in one line.</w:t>
        </w:r>
      </w:ins>
    </w:p>
    <w:p w14:paraId="14DC949A" w14:textId="77777777" w:rsidR="00191105" w:rsidRDefault="00191105" w:rsidP="00191105">
      <w:pPr>
        <w:pStyle w:val="BodyText"/>
        <w:rPr>
          <w:ins w:id="1148" w:author="daviti matiashvili" w:date="2024-10-21T18:43:00Z" w16du:dateUtc="2024-10-21T14:43:00Z"/>
          <w:rFonts w:asciiTheme="minorHAnsi" w:hAnsiTheme="minorHAnsi"/>
        </w:rPr>
      </w:pPr>
    </w:p>
    <w:p w14:paraId="244F4AC6" w14:textId="77777777" w:rsidR="00191105" w:rsidRDefault="00191105" w:rsidP="00191105">
      <w:pPr>
        <w:pStyle w:val="BodyText"/>
        <w:rPr>
          <w:ins w:id="1149" w:author="daviti matiashvili" w:date="2024-10-21T18:43:00Z" w16du:dateUtc="2024-10-21T14:43:00Z"/>
          <w:rFonts w:asciiTheme="minorHAnsi" w:hAnsiTheme="minorHAnsi"/>
        </w:rPr>
      </w:pPr>
    </w:p>
    <w:p w14:paraId="748B0EC9" w14:textId="77777777" w:rsidR="00191105" w:rsidRDefault="00191105" w:rsidP="00191105">
      <w:pPr>
        <w:pStyle w:val="BodyText"/>
        <w:rPr>
          <w:ins w:id="1150" w:author="daviti matiashvili" w:date="2024-10-21T18:43:00Z" w16du:dateUtc="2024-10-21T14:43:00Z"/>
          <w:rFonts w:asciiTheme="minorHAnsi" w:hAnsiTheme="minorHAnsi"/>
        </w:rPr>
      </w:pPr>
    </w:p>
    <w:p w14:paraId="016C6799" w14:textId="5C3C631C" w:rsidR="00191105" w:rsidRDefault="00191105" w:rsidP="00191105">
      <w:pPr>
        <w:pStyle w:val="BodyText"/>
        <w:rPr>
          <w:ins w:id="1151" w:author="daviti matiashvili" w:date="2024-10-21T18:41:00Z" w16du:dateUtc="2024-10-21T14:41:00Z"/>
          <w:rFonts w:asciiTheme="minorHAnsi" w:hAnsiTheme="minorHAnsi"/>
        </w:rPr>
      </w:pPr>
      <w:ins w:id="1152" w:author="daviti matiashvili" w:date="2024-10-21T18:43:00Z" w16du:dateUtc="2024-10-21T14:43:00Z">
        <w:r>
          <w:rPr>
            <w:rFonts w:asciiTheme="minorHAnsi" w:hAnsiTheme="minorHAnsi"/>
          </w:rPr>
          <w:t>I think this is all about my logical scheme. In description it was written to us</w:t>
        </w:r>
      </w:ins>
      <w:ins w:id="1153" w:author="daviti matiashvili" w:date="2024-10-21T18:44:00Z" w16du:dateUtc="2024-10-21T14:44:00Z">
        <w:r>
          <w:rPr>
            <w:rFonts w:asciiTheme="minorHAnsi" w:hAnsiTheme="minorHAnsi"/>
          </w:rPr>
          <w:t>e business template but I was confused and didn’t know how to use this template, I hope I used it correctly XD.</w:t>
        </w:r>
      </w:ins>
    </w:p>
    <w:p w14:paraId="6C037AC7" w14:textId="77777777" w:rsidR="002F2680" w:rsidRPr="009509B4" w:rsidRDefault="002F2680" w:rsidP="006F645E">
      <w:pPr>
        <w:pStyle w:val="BodyText"/>
        <w:rPr>
          <w:rFonts w:asciiTheme="minorHAnsi" w:hAnsiTheme="minorHAnsi"/>
          <w:rPrChange w:id="1154" w:author="daviti matiashvili" w:date="2024-10-21T16:48:00Z" w16du:dateUtc="2024-10-21T12:48:00Z">
            <w:rPr/>
          </w:rPrChange>
        </w:rPr>
      </w:pPr>
    </w:p>
    <w:sectPr w:rsidR="002F2680" w:rsidRPr="009509B4" w:rsidSect="0076784B">
      <w:headerReference w:type="default" r:id="rId13"/>
      <w:footerReference w:type="default" r:id="rId14"/>
      <w:footerReference w:type="first" r:id="rId15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B890F1" w14:textId="77777777" w:rsidR="00426BA3" w:rsidRDefault="00426BA3" w:rsidP="00500742">
      <w:pPr>
        <w:spacing w:line="240" w:lineRule="auto"/>
      </w:pPr>
      <w:r>
        <w:separator/>
      </w:r>
    </w:p>
  </w:endnote>
  <w:endnote w:type="continuationSeparator" w:id="0">
    <w:p w14:paraId="0F02166B" w14:textId="77777777" w:rsidR="00426BA3" w:rsidRDefault="00426BA3" w:rsidP="00500742">
      <w:pPr>
        <w:spacing w:line="240" w:lineRule="auto"/>
      </w:pPr>
      <w:r>
        <w:continuationSeparator/>
      </w:r>
    </w:p>
  </w:endnote>
  <w:endnote w:type="continuationNotice" w:id="1">
    <w:p w14:paraId="7468049B" w14:textId="77777777" w:rsidR="00426BA3" w:rsidRDefault="00426BA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71C10" w14:textId="77777777" w:rsidR="008849F6" w:rsidRPr="00851FAD" w:rsidRDefault="005D1735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7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75EEBB7A" w14:textId="77777777" w:rsidTr="002A572B">
      <w:tc>
        <w:tcPr>
          <w:tcW w:w="8472" w:type="dxa"/>
        </w:tcPr>
        <w:p w14:paraId="0DCC6942" w14:textId="75EEB5E5" w:rsidR="008849F6" w:rsidRDefault="000370D4" w:rsidP="002A572B">
          <w:pPr>
            <w:pStyle w:val="Footer"/>
          </w:pPr>
          <w:fldSimple w:instr=" DOCPROPERTY  Classification  \* MERGEFORMAT ">
            <w:r>
              <w:t>Confidential</w:t>
            </w:r>
          </w:fldSimple>
          <w:r w:rsidR="005D1735">
            <w:tab/>
          </w:r>
        </w:p>
      </w:tc>
    </w:tr>
  </w:tbl>
  <w:p w14:paraId="629B217E" w14:textId="77777777" w:rsidR="008849F6" w:rsidRPr="00205D53" w:rsidRDefault="005D1735" w:rsidP="007F4104">
    <w:pPr>
      <w:pStyle w:val="Footer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EB886D1" w14:textId="77777777" w:rsidTr="002A572B">
      <w:tc>
        <w:tcPr>
          <w:tcW w:w="1526" w:type="dxa"/>
          <w:vAlign w:val="center"/>
          <w:hideMark/>
        </w:tcPr>
        <w:p w14:paraId="3FD0571A" w14:textId="77777777" w:rsidR="008849F6" w:rsidRDefault="005D1735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8849F6" w:rsidRDefault="005D1735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7947E9D3" w14:textId="77777777" w:rsidTr="002A572B">
      <w:tc>
        <w:tcPr>
          <w:tcW w:w="9139" w:type="dxa"/>
          <w:gridSpan w:val="2"/>
          <w:hideMark/>
        </w:tcPr>
        <w:p w14:paraId="4818C4EF" w14:textId="612E7520" w:rsidR="008849F6" w:rsidRDefault="000370D4" w:rsidP="0076784B">
          <w:pPr>
            <w:pStyle w:val="Footer"/>
          </w:pPr>
          <w:fldSimple w:instr=" DOCPROPERTY  Classification  \* MERGEFORMAT ">
            <w:r>
              <w:t>Confidential</w:t>
            </w:r>
          </w:fldSimple>
        </w:p>
      </w:tc>
    </w:tr>
  </w:tbl>
  <w:p w14:paraId="56E23E29" w14:textId="77777777" w:rsidR="008849F6" w:rsidRDefault="005D1735" w:rsidP="002A572B">
    <w:pPr>
      <w:pStyle w:val="Footer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409B6C" w14:textId="77777777" w:rsidR="00426BA3" w:rsidRDefault="00426BA3" w:rsidP="00500742">
      <w:pPr>
        <w:spacing w:line="240" w:lineRule="auto"/>
      </w:pPr>
      <w:r>
        <w:separator/>
      </w:r>
    </w:p>
  </w:footnote>
  <w:footnote w:type="continuationSeparator" w:id="0">
    <w:p w14:paraId="56C81FE0" w14:textId="77777777" w:rsidR="00426BA3" w:rsidRDefault="00426BA3" w:rsidP="00500742">
      <w:pPr>
        <w:spacing w:line="240" w:lineRule="auto"/>
      </w:pPr>
      <w:r>
        <w:continuationSeparator/>
      </w:r>
    </w:p>
  </w:footnote>
  <w:footnote w:type="continuationNotice" w:id="1">
    <w:p w14:paraId="614D4BDC" w14:textId="77777777" w:rsidR="00426BA3" w:rsidRDefault="00426BA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7DBDC9F3" w14:textId="77777777" w:rsidTr="006366F2">
      <w:tc>
        <w:tcPr>
          <w:tcW w:w="8121" w:type="dxa"/>
          <w:vAlign w:val="center"/>
          <w:hideMark/>
        </w:tcPr>
        <w:p w14:paraId="703F688A" w14:textId="2BC4AD91" w:rsidR="008849F6" w:rsidRDefault="007C4361" w:rsidP="002A572B">
          <w:pPr>
            <w:pStyle w:val="Header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 w:rsidR="005D1735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8849F6" w:rsidRDefault="008849F6" w:rsidP="002A572B">
          <w:pPr>
            <w:pStyle w:val="Header"/>
          </w:pPr>
        </w:p>
      </w:tc>
    </w:tr>
    <w:tr w:rsidR="002A572B" w14:paraId="7634FCD1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74F97D7D" w14:textId="543EBFF4" w:rsidR="008849F6" w:rsidRDefault="00426215" w:rsidP="002A19FA">
          <w:pPr>
            <w:pStyle w:val="Header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14:paraId="22501B53" w14:textId="77777777" w:rsidR="008849F6" w:rsidRDefault="005D1735" w:rsidP="002A572B">
          <w:pPr>
            <w:pStyle w:val="Header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8849F6" w:rsidRPr="002A572B" w:rsidRDefault="005D1735" w:rsidP="002A572B">
    <w:pPr>
      <w:pStyle w:val="Header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5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0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57DD6F34"/>
    <w:multiLevelType w:val="multilevel"/>
    <w:tmpl w:val="1436B0F0"/>
    <w:numStyleLink w:val="NumberList"/>
  </w:abstractNum>
  <w:abstractNum w:abstractNumId="14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5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432471">
    <w:abstractNumId w:val="4"/>
  </w:num>
  <w:num w:numId="2" w16cid:durableId="626476673">
    <w:abstractNumId w:val="0"/>
  </w:num>
  <w:num w:numId="3" w16cid:durableId="445274354">
    <w:abstractNumId w:val="1"/>
  </w:num>
  <w:num w:numId="4" w16cid:durableId="1513180429">
    <w:abstractNumId w:val="7"/>
  </w:num>
  <w:num w:numId="5" w16cid:durableId="2029132760">
    <w:abstractNumId w:val="5"/>
  </w:num>
  <w:num w:numId="6" w16cid:durableId="471095836">
    <w:abstractNumId w:val="3"/>
  </w:num>
  <w:num w:numId="7" w16cid:durableId="1345595060">
    <w:abstractNumId w:val="15"/>
  </w:num>
  <w:num w:numId="8" w16cid:durableId="743599848">
    <w:abstractNumId w:val="10"/>
  </w:num>
  <w:num w:numId="9" w16cid:durableId="357428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6295175">
    <w:abstractNumId w:val="14"/>
  </w:num>
  <w:num w:numId="11" w16cid:durableId="262299757">
    <w:abstractNumId w:val="1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83230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9643638">
    <w:abstractNumId w:val="2"/>
  </w:num>
  <w:num w:numId="14" w16cid:durableId="1801260549">
    <w:abstractNumId w:val="12"/>
  </w:num>
  <w:num w:numId="15" w16cid:durableId="671028179">
    <w:abstractNumId w:val="11"/>
  </w:num>
  <w:num w:numId="16" w16cid:durableId="165632613">
    <w:abstractNumId w:val="8"/>
  </w:num>
  <w:num w:numId="17" w16cid:durableId="261227126">
    <w:abstractNumId w:val="8"/>
    <w:lvlOverride w:ilvl="0">
      <w:startOverride w:val="1"/>
    </w:lvlOverride>
  </w:num>
  <w:num w:numId="18" w16cid:durableId="61562296">
    <w:abstractNumId w:val="6"/>
  </w:num>
  <w:num w:numId="19" w16cid:durableId="1019432107">
    <w:abstractNumId w:val="9"/>
  </w:num>
  <w:num w:numId="20" w16cid:durableId="11566482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98811776">
    <w:abstractNumId w:val="4"/>
  </w:num>
  <w:num w:numId="22" w16cid:durableId="9235629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52570481">
    <w:abstractNumId w:val="4"/>
  </w:num>
  <w:num w:numId="24" w16cid:durableId="1127159218">
    <w:abstractNumId w:val="4"/>
  </w:num>
  <w:num w:numId="25" w16cid:durableId="98933147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viti matiashvili">
    <w15:presenceInfo w15:providerId="AD" w15:userId="S::matiashvili.daviti@kiu.edu.ge::ab7cc916-7ecd-4efe-a283-ef48765778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36D9D"/>
    <w:rsid w:val="000370D4"/>
    <w:rsid w:val="00047819"/>
    <w:rsid w:val="000635C5"/>
    <w:rsid w:val="00074855"/>
    <w:rsid w:val="00104CAC"/>
    <w:rsid w:val="00125E85"/>
    <w:rsid w:val="00173F65"/>
    <w:rsid w:val="00191105"/>
    <w:rsid w:val="00192D26"/>
    <w:rsid w:val="002077D2"/>
    <w:rsid w:val="00295C17"/>
    <w:rsid w:val="002B3847"/>
    <w:rsid w:val="002C76CC"/>
    <w:rsid w:val="002E6935"/>
    <w:rsid w:val="002F2680"/>
    <w:rsid w:val="00357E14"/>
    <w:rsid w:val="00401EEE"/>
    <w:rsid w:val="00407DD5"/>
    <w:rsid w:val="00426215"/>
    <w:rsid w:val="00426BA3"/>
    <w:rsid w:val="00444D3B"/>
    <w:rsid w:val="00480504"/>
    <w:rsid w:val="0048499B"/>
    <w:rsid w:val="004A4E69"/>
    <w:rsid w:val="00500742"/>
    <w:rsid w:val="00504C62"/>
    <w:rsid w:val="0057509B"/>
    <w:rsid w:val="00580835"/>
    <w:rsid w:val="005C0843"/>
    <w:rsid w:val="005D1735"/>
    <w:rsid w:val="00666408"/>
    <w:rsid w:val="006C5206"/>
    <w:rsid w:val="006F645E"/>
    <w:rsid w:val="00756D1A"/>
    <w:rsid w:val="00796A13"/>
    <w:rsid w:val="007B27B1"/>
    <w:rsid w:val="007B5A54"/>
    <w:rsid w:val="007C4361"/>
    <w:rsid w:val="00876D86"/>
    <w:rsid w:val="008849F6"/>
    <w:rsid w:val="008D0346"/>
    <w:rsid w:val="008F4DAB"/>
    <w:rsid w:val="0094703C"/>
    <w:rsid w:val="00950730"/>
    <w:rsid w:val="009509B4"/>
    <w:rsid w:val="00974743"/>
    <w:rsid w:val="00990A27"/>
    <w:rsid w:val="009937DA"/>
    <w:rsid w:val="009D7BE5"/>
    <w:rsid w:val="009E4BF9"/>
    <w:rsid w:val="009E7277"/>
    <w:rsid w:val="00A407B6"/>
    <w:rsid w:val="00AA68CA"/>
    <w:rsid w:val="00AD64ED"/>
    <w:rsid w:val="00B00FF6"/>
    <w:rsid w:val="00B072EA"/>
    <w:rsid w:val="00B63965"/>
    <w:rsid w:val="00B83E56"/>
    <w:rsid w:val="00BE17E0"/>
    <w:rsid w:val="00C403FF"/>
    <w:rsid w:val="00C55B01"/>
    <w:rsid w:val="00C901A0"/>
    <w:rsid w:val="00CA3310"/>
    <w:rsid w:val="00CE6020"/>
    <w:rsid w:val="00D04DA9"/>
    <w:rsid w:val="00D0615E"/>
    <w:rsid w:val="00D15E0A"/>
    <w:rsid w:val="00D20F53"/>
    <w:rsid w:val="00D61C9C"/>
    <w:rsid w:val="00D874ED"/>
    <w:rsid w:val="00DD31D9"/>
    <w:rsid w:val="00E016A3"/>
    <w:rsid w:val="00E15F7E"/>
    <w:rsid w:val="00E43D86"/>
    <w:rsid w:val="00EB54C0"/>
    <w:rsid w:val="00F55A25"/>
    <w:rsid w:val="0DE5BCAF"/>
    <w:rsid w:val="3B048F41"/>
    <w:rsid w:val="6D4B84C2"/>
    <w:rsid w:val="6E7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Attribute Heading 1,Section"/>
    <w:next w:val="BodyText"/>
    <w:link w:val="Heading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Heading2">
    <w:name w:val="heading 2"/>
    <w:aliases w:val="Attribute Heading 2,Major"/>
    <w:next w:val="BodyText"/>
    <w:link w:val="Heading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Heading5">
    <w:name w:val="heading 5"/>
    <w:basedOn w:val="Heading4"/>
    <w:next w:val="Normal"/>
    <w:link w:val="Heading5Char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Heading6">
    <w:name w:val="heading 6"/>
    <w:basedOn w:val="Heading5"/>
    <w:next w:val="Normal"/>
    <w:link w:val="Heading6Char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Heading7">
    <w:name w:val="heading 7"/>
    <w:basedOn w:val="Heading6"/>
    <w:next w:val="Normal"/>
    <w:link w:val="Heading7Char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Heading8"/>
    <w:link w:val="Heading9Char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eastAsia="Times New Roman" w:hAnsi="Arial" w:cs="Times New Roman"/>
      <w:b/>
      <w:color w:val="auto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ttribute Heading 1 Char,Section Char"/>
    <w:basedOn w:val="DefaultParagraphFont"/>
    <w:link w:val="Heading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Heading2Char">
    <w:name w:val="Heading 2 Char"/>
    <w:aliases w:val="Attribute Heading 2 Char,Major Char"/>
    <w:basedOn w:val="DefaultParagraphFont"/>
    <w:link w:val="Heading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50074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Heading5Char">
    <w:name w:val="Heading 5 Char"/>
    <w:basedOn w:val="DefaultParagraphFont"/>
    <w:link w:val="Heading5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3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Default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2B3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00FF6"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sid w:val="00036D9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customXml/itemProps2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1576</Words>
  <Characters>8987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daviti matiashvili</cp:lastModifiedBy>
  <cp:revision>2</cp:revision>
  <cp:lastPrinted>2021-02-26T07:14:00Z</cp:lastPrinted>
  <dcterms:created xsi:type="dcterms:W3CDTF">2024-10-21T14:45:00Z</dcterms:created>
  <dcterms:modified xsi:type="dcterms:W3CDTF">2024-10-21T14:45:00Z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</Properties>
</file>